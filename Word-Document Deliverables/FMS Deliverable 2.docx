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4302" w14:textId="5F95B7D5" w:rsidR="2BEE2CA9" w:rsidRPr="007B3BDB" w:rsidRDefault="003B693E" w:rsidP="008235B6">
      <w:pPr>
        <w:pStyle w:val="Title"/>
        <w:jc w:val="center"/>
        <w:rPr>
          <w:rFonts w:ascii="Cambria Math" w:hAnsi="Cambria Math"/>
          <w:b/>
          <w:bCs/>
          <w:color w:val="000000" w:themeColor="text1"/>
          <w:sz w:val="72"/>
          <w:szCs w:val="72"/>
        </w:rPr>
      </w:pPr>
      <w:r w:rsidRPr="007B3BDB">
        <w:rPr>
          <w:rFonts w:ascii="Cambria Math" w:hAnsi="Cambria Math"/>
          <w:b/>
          <w:bCs/>
          <w:color w:val="000000" w:themeColor="text1"/>
          <w:sz w:val="72"/>
          <w:szCs w:val="72"/>
        </w:rPr>
        <w:t>Lambert Air Management</w:t>
      </w:r>
      <w:r w:rsidR="008235B6" w:rsidRPr="007B3BDB">
        <w:rPr>
          <w:rFonts w:ascii="Cambria Math" w:hAnsi="Cambria Math"/>
          <w:b/>
          <w:bCs/>
          <w:color w:val="000000" w:themeColor="text1"/>
          <w:sz w:val="72"/>
          <w:szCs w:val="72"/>
        </w:rPr>
        <w:t xml:space="preserve"> System</w:t>
      </w:r>
    </w:p>
    <w:p w14:paraId="72A82D73" w14:textId="77777777" w:rsidR="008235B6" w:rsidRDefault="008235B6" w:rsidP="008235B6">
      <w:pPr>
        <w:pStyle w:val="Subtitle"/>
        <w:jc w:val="center"/>
      </w:pPr>
    </w:p>
    <w:p w14:paraId="66621164" w14:textId="67BAA803" w:rsidR="003B693E" w:rsidRPr="00634988" w:rsidRDefault="003B693E" w:rsidP="008235B6">
      <w:pPr>
        <w:pStyle w:val="Subtitle"/>
        <w:jc w:val="center"/>
        <w:rPr>
          <w:rFonts w:ascii="Cambria Math" w:hAnsi="Cambria Math"/>
          <w:sz w:val="40"/>
          <w:szCs w:val="40"/>
        </w:rPr>
      </w:pPr>
      <w:r w:rsidRPr="00634988">
        <w:rPr>
          <w:rFonts w:ascii="Cambria Math" w:hAnsi="Cambria Math"/>
          <w:sz w:val="40"/>
          <w:szCs w:val="40"/>
        </w:rPr>
        <w:t>Re</w:t>
      </w:r>
      <w:r w:rsidR="006013E6" w:rsidRPr="00634988">
        <w:rPr>
          <w:rFonts w:ascii="Cambria Math" w:hAnsi="Cambria Math"/>
          <w:sz w:val="40"/>
          <w:szCs w:val="40"/>
        </w:rPr>
        <w:t>quirements Specification</w:t>
      </w:r>
    </w:p>
    <w:p w14:paraId="72D1D113" w14:textId="77777777" w:rsidR="008235B6" w:rsidRDefault="008235B6" w:rsidP="008235B6">
      <w:pPr>
        <w:jc w:val="center"/>
        <w:rPr>
          <w:rStyle w:val="SubtleReference"/>
        </w:rPr>
      </w:pPr>
    </w:p>
    <w:p w14:paraId="02F0DCF6" w14:textId="703228CE" w:rsidR="006013E6" w:rsidRPr="00634988" w:rsidRDefault="006013E6" w:rsidP="008235B6">
      <w:pPr>
        <w:jc w:val="center"/>
        <w:rPr>
          <w:rStyle w:val="SubtleReference"/>
          <w:rFonts w:ascii="Cambria Math" w:hAnsi="Cambria Math"/>
        </w:rPr>
      </w:pPr>
      <w:r w:rsidRPr="00634988">
        <w:rPr>
          <w:rStyle w:val="SubtleReference"/>
          <w:rFonts w:ascii="Cambria Math" w:hAnsi="Cambria Math"/>
        </w:rPr>
        <w:t>Josh Snider, Matthew Lavin, and Andrew Daur</w:t>
      </w:r>
    </w:p>
    <w:p w14:paraId="5E8A1386" w14:textId="254DBC1A" w:rsidR="008235B6" w:rsidRDefault="006013E6" w:rsidP="25066AEF">
      <w:pPr>
        <w:jc w:val="center"/>
        <w:rPr>
          <w:rStyle w:val="SubtleReference"/>
          <w:rFonts w:ascii="Cambria Math" w:hAnsi="Cambria Math"/>
        </w:rPr>
      </w:pPr>
      <w:r w:rsidRPr="00634988">
        <w:rPr>
          <w:rStyle w:val="SubtleReference"/>
          <w:rFonts w:ascii="Cambria Math" w:hAnsi="Cambria Math"/>
        </w:rPr>
        <w:t>February 15th, 2022</w:t>
      </w:r>
      <w:r w:rsidRPr="6991C59A">
        <w:rPr>
          <w:rStyle w:val="SubtleReference"/>
          <w:rFonts w:ascii="Cambria Math" w:hAnsi="Cambria Math"/>
        </w:rPr>
        <w:t xml:space="preserve"> </w:t>
      </w:r>
      <w:r w:rsidRPr="46DA0EFA">
        <w:rPr>
          <w:rStyle w:val="SubtleReference"/>
          <w:rFonts w:ascii="Cambria Math" w:hAnsi="Cambria Math"/>
        </w:rPr>
        <w:t xml:space="preserve">– March </w:t>
      </w:r>
      <w:r w:rsidR="00F42956">
        <w:rPr>
          <w:rStyle w:val="SubtleReference"/>
          <w:rFonts w:ascii="Cambria Math" w:hAnsi="Cambria Math"/>
        </w:rPr>
        <w:t>6</w:t>
      </w:r>
      <w:r w:rsidRPr="15F1C042">
        <w:rPr>
          <w:rStyle w:val="SubtleReference"/>
          <w:rFonts w:ascii="Cambria Math" w:hAnsi="Cambria Math"/>
          <w:sz w:val="20"/>
          <w:szCs w:val="20"/>
        </w:rPr>
        <w:t>TH</w:t>
      </w:r>
      <w:r w:rsidRPr="46DA0EFA">
        <w:rPr>
          <w:rStyle w:val="SubtleReference"/>
          <w:rFonts w:ascii="Cambria Math" w:hAnsi="Cambria Math"/>
        </w:rPr>
        <w:t>, 2022</w:t>
      </w:r>
    </w:p>
    <w:p w14:paraId="47216554" w14:textId="64BC7CFE" w:rsidR="006667E3" w:rsidRDefault="006667E3" w:rsidP="25066AEF">
      <w:pPr>
        <w:jc w:val="center"/>
        <w:rPr>
          <w:rStyle w:val="SubtleReference"/>
          <w:rFonts w:ascii="Cambria Math" w:hAnsi="Cambria Math"/>
        </w:rPr>
      </w:pPr>
      <w:ins w:id="0" w:author="Andrew Daur" w:date="2022-02-15T16:09:00Z">
        <w:r>
          <w:rPr>
            <w:rFonts w:ascii="Arial Black" w:eastAsia="Arial Black" w:hAnsi="Arial Black" w:cs="Arial Black"/>
            <w:noProof/>
            <w:sz w:val="40"/>
            <w:szCs w:val="40"/>
          </w:rPr>
          <w:drawing>
            <wp:anchor distT="0" distB="0" distL="114300" distR="114300" simplePos="0" relativeHeight="251658240" behindDoc="0" locked="0" layoutInCell="1" allowOverlap="1" wp14:anchorId="0BB29EFE" wp14:editId="58E9C16A">
              <wp:simplePos x="0" y="0"/>
              <wp:positionH relativeFrom="margin">
                <wp:posOffset>529286</wp:posOffset>
              </wp:positionH>
              <wp:positionV relativeFrom="paragraph">
                <wp:posOffset>144753</wp:posOffset>
              </wp:positionV>
              <wp:extent cx="4534569" cy="3728423"/>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BEBA8EAE-BF5A-486C-A8C5-ECC9F3942E4B}">
                            <a14:imgProps xmlns:a14="http://schemas.microsoft.com/office/drawing/2010/main">
                              <a14:imgLayer r:embed="rId9">
                                <a14:imgEffect>
                                  <a14:backgroundRemoval t="5909" b="95541" l="5958" r="91751">
                                    <a14:foregroundMark x1="51332" y1="20753" x2="51332" y2="20753"/>
                                    <a14:foregroundMark x1="91865" y1="51051" x2="91865" y2="51051"/>
                                    <a14:foregroundMark x1="66523" y1="8494" x2="66523" y2="8494"/>
                                    <a14:foregroundMark x1="7847" y1="79510" x2="7847" y2="79510"/>
                                    <a14:foregroundMark x1="43772" y1="92382" x2="43772" y2="92382"/>
                                    <a14:foregroundMark x1="78330" y1="20403" x2="78330" y2="20403"/>
                                    <a14:foregroundMark x1="26494" y1="53152" x2="26494" y2="53152"/>
                                    <a14:foregroundMark x1="28438" y1="54203" x2="28438" y2="54203"/>
                                    <a14:foregroundMark x1="26206" y1="54553" x2="26206" y2="54553"/>
                                    <a14:foregroundMark x1="34989" y1="43345" x2="34989" y2="43345"/>
                                    <a14:foregroundMark x1="41325" y1="44046" x2="41325" y2="44046"/>
                                    <a14:foregroundMark x1="44060" y1="42557" x2="44060" y2="42557"/>
                                    <a14:foregroundMark x1="46940" y1="42907" x2="46940" y2="42907"/>
                                    <a14:foregroundMark x1="49100" y1="43082" x2="49100" y2="43082"/>
                                    <a14:foregroundMark x1="39309" y1="23905" x2="39309" y2="23905"/>
                                    <a14:foregroundMark x1="34917" y1="18564" x2="34917" y2="18564"/>
                                    <a14:foregroundMark x1="34125" y1="24081" x2="34125" y2="24081"/>
                                    <a14:foregroundMark x1="39525" y1="34588" x2="39525" y2="34588"/>
                                    <a14:foregroundMark x1="54644" y1="25306" x2="54644" y2="25306"/>
                                    <a14:foregroundMark x1="60331" y1="33275" x2="60331" y2="33275"/>
                                    <a14:foregroundMark x1="57595" y1="32837" x2="57595" y2="32837"/>
                                    <a14:foregroundMark x1="70986" y1="7881" x2="70986" y2="7881"/>
                                    <a14:foregroundMark x1="59179" y1="6918" x2="59179" y2="6918"/>
                                    <a14:foregroundMark x1="6120" y1="79422" x2="6120" y2="79422"/>
                                    <a14:foregroundMark x1="35277" y1="18827" x2="35277" y2="18827"/>
                                    <a14:foregroundMark x1="56004" y1="95652" x2="56004" y2="95652"/>
                                    <a14:foregroundMark x1="49038" y1="6577" x2="49038" y2="6577"/>
                                    <a14:foregroundMark x1="34922" y1="55518" x2="34922" y2="55518"/>
                                    <a14:foregroundMark x1="51696" y1="41583" x2="51696" y2="41583"/>
                                    <a14:foregroundMark x1="54170" y1="42140" x2="54170" y2="42140"/>
                                    <a14:foregroundMark x1="57195" y1="5909" x2="57195" y2="5909"/>
                                    <a14:foregroundMark x1="36572" y1="16276" x2="36572" y2="16276"/>
                                    <a14:foregroundMark x1="36664" y1="16276" x2="36664" y2="16276"/>
                                    <a14:foregroundMark x1="26031" y1="54849" x2="26031" y2="54849"/>
                                    <a14:foregroundMark x1="46196" y1="41918" x2="46196" y2="41918"/>
                                    <a14:backgroundMark x1="49460" y1="30648" x2="49460" y2="30648"/>
                                    <a14:backgroundMark x1="53636" y1="44483" x2="53636" y2="44483"/>
                                    <a14:backgroundMark x1="62779" y1="39580" x2="62779" y2="39580"/>
                                    <a14:backgroundMark x1="69762" y1="13047" x2="69762" y2="13047"/>
                                    <a14:backgroundMark x1="63715" y1="39405" x2="63715" y2="39405"/>
                                    <a14:backgroundMark x1="47156" y1="55604" x2="47156" y2="55604"/>
                                    <a14:backgroundMark x1="28582" y1="60158" x2="28582" y2="60158"/>
                                    <a14:backgroundMark x1="25990" y1="54378" x2="25990" y2="54378"/>
                                    <a14:backgroundMark x1="26134" y1="54378" x2="26134" y2="54378"/>
                                    <a14:backgroundMark x1="26206" y1="54378" x2="26206" y2="54378"/>
                                    <a14:backgroundMark x1="47660" y1="43870" x2="47660" y2="43870"/>
                                    <a14:backgroundMark x1="40317" y1="44483" x2="40317" y2="44483"/>
                                    <a14:backgroundMark x1="45284" y1="43433" x2="45284" y2="43433"/>
                                    <a14:backgroundMark x1="79122" y1="57356" x2="79122" y2="57356"/>
                                    <a14:backgroundMark x1="56947" y1="42732" x2="56947" y2="42732"/>
                                    <a14:backgroundMark x1="57451" y1="44921" x2="57451" y2="44921"/>
                                    <a14:backgroundMark x1="65443" y1="10508" x2="65443" y2="10508"/>
                                    <a14:backgroundMark x1="34701" y1="18476" x2="34701" y2="18476"/>
                                    <a14:backgroundMark x1="63931" y1="39054" x2="63931" y2="39054"/>
                                    <a14:backgroundMark x1="46196" y1="61984" x2="46196" y2="61984"/>
                                    <a14:backgroundMark x1="46563" y1="61873" x2="46563" y2="61873"/>
                                    <a14:backgroundMark x1="52154" y1="59866" x2="52154" y2="59866"/>
                                    <a14:backgroundMark x1="51329" y1="59978" x2="51329" y2="59978"/>
                                    <a14:backgroundMark x1="49221" y1="54069" x2="49221" y2="54069"/>
                                    <a14:backgroundMark x1="66086" y1="11371" x2="66086" y2="11371"/>
                                    <a14:backgroundMark x1="68653" y1="11483" x2="68653" y2="11483"/>
                                    <a14:backgroundMark x1="53529" y1="49387" x2="53529" y2="49387"/>
                                    <a14:backgroundMark x1="47754" y1="60089" x2="47754" y2="60089"/>
                                    <a14:backgroundMark x1="78827" y1="56076" x2="78827" y2="56076"/>
                                    <a14:backgroundMark x1="77360" y1="55072" x2="77360" y2="55072"/>
                                    <a14:backgroundMark x1="78827" y1="55518" x2="78827" y2="55518"/>
                                    <a14:backgroundMark x1="49038" y1="6577" x2="49038" y2="6577"/>
                                    <a14:backgroundMark x1="41705" y1="13043" x2="41705" y2="13043"/>
                                    <a14:backgroundMark x1="36664" y1="16499" x2="36664" y2="16499"/>
                                    <a14:backgroundMark x1="26123" y1="54515" x2="26123" y2="54515"/>
                                    <a14:backgroundMark x1="26123" y1="54627" x2="26123" y2="54627"/>
                                    <a14:backgroundMark x1="54904" y1="44147" x2="54904" y2="44147"/>
                                    <a14:backgroundMark x1="62695" y1="33445" x2="62695" y2="33445"/>
                                    <a14:backgroundMark x1="47113" y1="42698" x2="47113" y2="42698"/>
                                    <a14:backgroundMark x1="47113" y1="42921" x2="47113" y2="42921"/>
                                  </a14:backgroundRemoval>
                                </a14:imgEffect>
                              </a14:imgLayer>
                            </a14:imgProps>
                          </a:ext>
                          <a:ext uri="{28A0092B-C50C-407E-A947-70E740481C1C}">
                            <a14:useLocalDpi xmlns:a14="http://schemas.microsoft.com/office/drawing/2010/main" val="0"/>
                          </a:ext>
                        </a:extLst>
                      </a:blip>
                      <a:stretch>
                        <a:fillRect/>
                      </a:stretch>
                    </pic:blipFill>
                    <pic:spPr>
                      <a:xfrm>
                        <a:off x="0" y="0"/>
                        <a:ext cx="4534569" cy="3728423"/>
                      </a:xfrm>
                      <a:prstGeom prst="rect">
                        <a:avLst/>
                      </a:prstGeom>
                    </pic:spPr>
                  </pic:pic>
                </a:graphicData>
              </a:graphic>
              <wp14:sizeRelH relativeFrom="margin">
                <wp14:pctWidth>0</wp14:pctWidth>
              </wp14:sizeRelH>
              <wp14:sizeRelV relativeFrom="margin">
                <wp14:pctHeight>0</wp14:pctHeight>
              </wp14:sizeRelV>
            </wp:anchor>
          </w:drawing>
        </w:r>
      </w:ins>
    </w:p>
    <w:p w14:paraId="2C71C0E3" w14:textId="77777777" w:rsidR="006667E3" w:rsidRDefault="006667E3" w:rsidP="25066AEF">
      <w:pPr>
        <w:jc w:val="center"/>
        <w:rPr>
          <w:rStyle w:val="SubtleReference"/>
          <w:rFonts w:ascii="Cambria Math" w:hAnsi="Cambria Math"/>
        </w:rPr>
      </w:pPr>
    </w:p>
    <w:p w14:paraId="17008361" w14:textId="77777777" w:rsidR="006667E3" w:rsidRDefault="006667E3" w:rsidP="25066AEF">
      <w:pPr>
        <w:jc w:val="center"/>
        <w:rPr>
          <w:rFonts w:ascii="Arial Black" w:eastAsia="Arial Black" w:hAnsi="Arial Black" w:cs="Arial Black"/>
          <w:sz w:val="40"/>
          <w:szCs w:val="40"/>
        </w:rPr>
      </w:pPr>
    </w:p>
    <w:p w14:paraId="3405BC85" w14:textId="77777777" w:rsidR="008235B6" w:rsidRDefault="008235B6" w:rsidP="25066AEF">
      <w:pPr>
        <w:jc w:val="center"/>
        <w:rPr>
          <w:rFonts w:ascii="Arial Black" w:eastAsia="Arial Black" w:hAnsi="Arial Black" w:cs="Arial Black"/>
          <w:sz w:val="40"/>
          <w:szCs w:val="40"/>
        </w:rPr>
      </w:pPr>
    </w:p>
    <w:p w14:paraId="75F78292" w14:textId="77777777" w:rsidR="006667E3" w:rsidRDefault="006667E3" w:rsidP="000453E0">
      <w:pPr>
        <w:jc w:val="center"/>
        <w:rPr>
          <w:rFonts w:asciiTheme="majorHAnsi" w:eastAsia="Arial Black" w:hAnsiTheme="majorHAnsi" w:cstheme="majorHAnsi"/>
          <w:b/>
          <w:bCs/>
          <w:sz w:val="40"/>
          <w:szCs w:val="40"/>
        </w:rPr>
      </w:pPr>
    </w:p>
    <w:p w14:paraId="79BF4A90" w14:textId="77777777" w:rsidR="006667E3" w:rsidRDefault="006667E3" w:rsidP="000453E0">
      <w:pPr>
        <w:jc w:val="center"/>
        <w:rPr>
          <w:rFonts w:asciiTheme="majorHAnsi" w:eastAsia="Arial Black" w:hAnsiTheme="majorHAnsi" w:cstheme="majorHAnsi"/>
          <w:b/>
          <w:bCs/>
          <w:sz w:val="40"/>
          <w:szCs w:val="40"/>
        </w:rPr>
      </w:pPr>
    </w:p>
    <w:p w14:paraId="206FCCA2" w14:textId="77777777" w:rsidR="006667E3" w:rsidRDefault="006667E3" w:rsidP="000453E0">
      <w:pPr>
        <w:jc w:val="center"/>
        <w:rPr>
          <w:rFonts w:asciiTheme="majorHAnsi" w:eastAsia="Arial Black" w:hAnsiTheme="majorHAnsi" w:cstheme="majorHAnsi"/>
          <w:b/>
          <w:bCs/>
          <w:sz w:val="40"/>
          <w:szCs w:val="40"/>
        </w:rPr>
      </w:pPr>
    </w:p>
    <w:p w14:paraId="2EF54D6A" w14:textId="77777777" w:rsidR="006667E3" w:rsidRDefault="006667E3" w:rsidP="000453E0">
      <w:pPr>
        <w:jc w:val="center"/>
        <w:rPr>
          <w:rFonts w:asciiTheme="majorHAnsi" w:eastAsia="Arial Black" w:hAnsiTheme="majorHAnsi" w:cstheme="majorHAnsi"/>
          <w:b/>
          <w:bCs/>
          <w:sz w:val="40"/>
          <w:szCs w:val="40"/>
        </w:rPr>
      </w:pPr>
    </w:p>
    <w:p w14:paraId="22EDB421" w14:textId="77777777" w:rsidR="006667E3" w:rsidRDefault="006667E3" w:rsidP="000453E0">
      <w:pPr>
        <w:jc w:val="center"/>
        <w:rPr>
          <w:rFonts w:asciiTheme="majorHAnsi" w:eastAsia="Arial Black" w:hAnsiTheme="majorHAnsi" w:cstheme="majorHAnsi"/>
          <w:b/>
          <w:bCs/>
          <w:sz w:val="40"/>
          <w:szCs w:val="40"/>
        </w:rPr>
      </w:pPr>
    </w:p>
    <w:p w14:paraId="46D95CE7" w14:textId="77777777" w:rsidR="006667E3" w:rsidRDefault="006667E3" w:rsidP="000453E0">
      <w:pPr>
        <w:jc w:val="center"/>
        <w:rPr>
          <w:rFonts w:asciiTheme="majorHAnsi" w:eastAsia="Arial Black" w:hAnsiTheme="majorHAnsi" w:cstheme="majorHAnsi"/>
          <w:b/>
          <w:bCs/>
          <w:sz w:val="40"/>
          <w:szCs w:val="40"/>
        </w:rPr>
      </w:pPr>
    </w:p>
    <w:p w14:paraId="1BA4A1A2" w14:textId="14241229" w:rsidR="008F021F" w:rsidRPr="00194B69" w:rsidRDefault="6257BB6E" w:rsidP="00F44C07">
      <w:pPr>
        <w:pStyle w:val="NoSpacing"/>
        <w:spacing w:line="360" w:lineRule="auto"/>
        <w:jc w:val="center"/>
        <w:rPr>
          <w:rFonts w:asciiTheme="majorHAnsi" w:hAnsiTheme="majorHAnsi" w:cstheme="majorHAnsi"/>
          <w:b/>
          <w:bCs/>
          <w:sz w:val="40"/>
          <w:szCs w:val="40"/>
        </w:rPr>
      </w:pPr>
      <w:r w:rsidRPr="00194B69">
        <w:rPr>
          <w:rFonts w:asciiTheme="majorHAnsi" w:hAnsiTheme="majorHAnsi" w:cstheme="majorHAnsi"/>
          <w:b/>
          <w:bCs/>
          <w:sz w:val="40"/>
          <w:szCs w:val="40"/>
        </w:rPr>
        <w:lastRenderedPageBreak/>
        <w:t xml:space="preserve">Project </w:t>
      </w:r>
      <w:r w:rsidR="6CAE0130" w:rsidRPr="00194B69">
        <w:rPr>
          <w:rFonts w:asciiTheme="majorHAnsi" w:hAnsiTheme="majorHAnsi" w:cstheme="majorHAnsi"/>
          <w:b/>
          <w:bCs/>
          <w:sz w:val="40"/>
          <w:szCs w:val="40"/>
        </w:rPr>
        <w:t>Requirements</w:t>
      </w:r>
      <w:r w:rsidR="342571C7" w:rsidRPr="00194B69">
        <w:rPr>
          <w:rFonts w:asciiTheme="majorHAnsi" w:hAnsiTheme="majorHAnsi" w:cstheme="majorHAnsi"/>
          <w:b/>
          <w:bCs/>
          <w:sz w:val="40"/>
          <w:szCs w:val="40"/>
        </w:rPr>
        <w:t xml:space="preserve"> </w:t>
      </w:r>
      <w:r w:rsidR="6C690A41" w:rsidRPr="00194B69">
        <w:rPr>
          <w:rFonts w:asciiTheme="majorHAnsi" w:hAnsiTheme="majorHAnsi" w:cstheme="majorHAnsi"/>
          <w:b/>
          <w:bCs/>
          <w:sz w:val="40"/>
          <w:szCs w:val="40"/>
        </w:rPr>
        <w:t>Specification (RS</w:t>
      </w:r>
      <w:r w:rsidR="1D486F55" w:rsidRPr="00194B69">
        <w:rPr>
          <w:rFonts w:asciiTheme="majorHAnsi" w:hAnsiTheme="majorHAnsi" w:cstheme="majorHAnsi"/>
          <w:b/>
          <w:bCs/>
          <w:sz w:val="40"/>
          <w:szCs w:val="40"/>
        </w:rPr>
        <w:t xml:space="preserve">) -- Deliverable </w:t>
      </w:r>
      <w:r w:rsidR="0783A85A" w:rsidRPr="00194B69">
        <w:rPr>
          <w:rFonts w:asciiTheme="majorHAnsi" w:hAnsiTheme="majorHAnsi" w:cstheme="majorHAnsi"/>
          <w:b/>
          <w:bCs/>
          <w:sz w:val="40"/>
          <w:szCs w:val="40"/>
        </w:rPr>
        <w:t>2</w:t>
      </w:r>
    </w:p>
    <w:sdt>
      <w:sdtPr>
        <w:id w:val="1636835879"/>
        <w:docPartObj>
          <w:docPartGallery w:val="Table of Contents"/>
          <w:docPartUnique/>
        </w:docPartObj>
      </w:sdtPr>
      <w:sdtEndPr>
        <w:rPr>
          <w:b/>
          <w:bCs/>
          <w:noProof/>
        </w:rPr>
      </w:sdtEndPr>
      <w:sdtContent>
        <w:p w14:paraId="404FAD24" w14:textId="24CEE8DE" w:rsidR="00524DF2" w:rsidRPr="00D2521E" w:rsidRDefault="00524DF2" w:rsidP="00F44C07">
          <w:pPr>
            <w:pStyle w:val="NoSpacing"/>
            <w:spacing w:line="276" w:lineRule="auto"/>
            <w:rPr>
              <w:rFonts w:asciiTheme="majorHAnsi" w:hAnsiTheme="majorHAnsi" w:cstheme="majorHAnsi"/>
              <w:color w:val="2F5496" w:themeColor="accent1" w:themeShade="BF"/>
              <w:sz w:val="36"/>
              <w:szCs w:val="36"/>
            </w:rPr>
          </w:pPr>
          <w:r w:rsidRPr="00D2521E">
            <w:rPr>
              <w:rFonts w:asciiTheme="majorHAnsi" w:hAnsiTheme="majorHAnsi" w:cstheme="majorHAnsi"/>
              <w:color w:val="2F5496" w:themeColor="accent1" w:themeShade="BF"/>
              <w:sz w:val="36"/>
              <w:szCs w:val="36"/>
            </w:rPr>
            <w:t>Contents</w:t>
          </w:r>
        </w:p>
        <w:p w14:paraId="3348635F" w14:textId="7A09305B" w:rsidR="00EF6B9B" w:rsidRDefault="00524DF2">
          <w:pPr>
            <w:pStyle w:val="TOC1"/>
            <w:tabs>
              <w:tab w:val="right" w:leader="dot" w:pos="9350"/>
            </w:tabs>
            <w:rPr>
              <w:rFonts w:asciiTheme="minorHAnsi" w:eastAsiaTheme="minorEastAsia" w:hAnsiTheme="minorHAnsi"/>
              <w:noProof/>
              <w:sz w:val="22"/>
              <w14:ligatures w14:val="none"/>
            </w:rPr>
          </w:pPr>
          <w:r>
            <w:fldChar w:fldCharType="begin"/>
          </w:r>
          <w:r>
            <w:instrText xml:space="preserve"> TOC \o "1-3" \h \z \u </w:instrText>
          </w:r>
          <w:r>
            <w:fldChar w:fldCharType="separate"/>
          </w:r>
          <w:hyperlink w:anchor="_Toc97217064" w:history="1">
            <w:r w:rsidR="00EF6B9B" w:rsidRPr="007620C3">
              <w:rPr>
                <w:rStyle w:val="Hyperlink"/>
                <w:noProof/>
              </w:rPr>
              <w:t>1. System Overview</w:t>
            </w:r>
            <w:r w:rsidR="00EF6B9B">
              <w:rPr>
                <w:noProof/>
                <w:webHidden/>
              </w:rPr>
              <w:tab/>
            </w:r>
            <w:r w:rsidR="00EF6B9B">
              <w:rPr>
                <w:noProof/>
                <w:webHidden/>
              </w:rPr>
              <w:fldChar w:fldCharType="begin"/>
            </w:r>
            <w:r w:rsidR="00EF6B9B">
              <w:rPr>
                <w:noProof/>
                <w:webHidden/>
              </w:rPr>
              <w:instrText xml:space="preserve"> PAGEREF _Toc97217064 \h </w:instrText>
            </w:r>
            <w:r w:rsidR="00EF6B9B">
              <w:rPr>
                <w:noProof/>
                <w:webHidden/>
              </w:rPr>
            </w:r>
            <w:r w:rsidR="00EF6B9B">
              <w:rPr>
                <w:noProof/>
                <w:webHidden/>
              </w:rPr>
              <w:fldChar w:fldCharType="separate"/>
            </w:r>
            <w:r w:rsidR="00C678F5">
              <w:rPr>
                <w:noProof/>
                <w:webHidden/>
              </w:rPr>
              <w:t>3</w:t>
            </w:r>
            <w:r w:rsidR="00EF6B9B">
              <w:rPr>
                <w:noProof/>
                <w:webHidden/>
              </w:rPr>
              <w:fldChar w:fldCharType="end"/>
            </w:r>
          </w:hyperlink>
        </w:p>
        <w:p w14:paraId="7B18F0CD" w14:textId="0164BB3F" w:rsidR="00EF6B9B" w:rsidRDefault="00BF2278">
          <w:pPr>
            <w:pStyle w:val="TOC2"/>
            <w:tabs>
              <w:tab w:val="right" w:leader="dot" w:pos="9350"/>
            </w:tabs>
            <w:rPr>
              <w:rFonts w:asciiTheme="minorHAnsi" w:eastAsiaTheme="minorEastAsia" w:hAnsiTheme="minorHAnsi"/>
              <w:noProof/>
              <w:sz w:val="22"/>
              <w14:ligatures w14:val="none"/>
            </w:rPr>
          </w:pPr>
          <w:hyperlink w:anchor="_Toc97217065" w:history="1">
            <w:r w:rsidR="00EF6B9B" w:rsidRPr="007620C3">
              <w:rPr>
                <w:rStyle w:val="Hyperlink"/>
                <w:noProof/>
              </w:rPr>
              <w:t>1.1. Problem Definition</w:t>
            </w:r>
            <w:r w:rsidR="00EF6B9B">
              <w:rPr>
                <w:noProof/>
                <w:webHidden/>
              </w:rPr>
              <w:tab/>
            </w:r>
            <w:r w:rsidR="00EF6B9B">
              <w:rPr>
                <w:noProof/>
                <w:webHidden/>
              </w:rPr>
              <w:fldChar w:fldCharType="begin"/>
            </w:r>
            <w:r w:rsidR="00EF6B9B">
              <w:rPr>
                <w:noProof/>
                <w:webHidden/>
              </w:rPr>
              <w:instrText xml:space="preserve"> PAGEREF _Toc97217065 \h </w:instrText>
            </w:r>
            <w:r w:rsidR="00EF6B9B">
              <w:rPr>
                <w:noProof/>
                <w:webHidden/>
              </w:rPr>
            </w:r>
            <w:r w:rsidR="00EF6B9B">
              <w:rPr>
                <w:noProof/>
                <w:webHidden/>
              </w:rPr>
              <w:fldChar w:fldCharType="separate"/>
            </w:r>
            <w:r w:rsidR="00C678F5">
              <w:rPr>
                <w:noProof/>
                <w:webHidden/>
              </w:rPr>
              <w:t>3</w:t>
            </w:r>
            <w:r w:rsidR="00EF6B9B">
              <w:rPr>
                <w:noProof/>
                <w:webHidden/>
              </w:rPr>
              <w:fldChar w:fldCharType="end"/>
            </w:r>
          </w:hyperlink>
        </w:p>
        <w:p w14:paraId="06DAD8A5" w14:textId="39192C23" w:rsidR="00EF6B9B" w:rsidRDefault="00BF2278">
          <w:pPr>
            <w:pStyle w:val="TOC2"/>
            <w:tabs>
              <w:tab w:val="right" w:leader="dot" w:pos="9350"/>
            </w:tabs>
            <w:rPr>
              <w:rFonts w:asciiTheme="minorHAnsi" w:eastAsiaTheme="minorEastAsia" w:hAnsiTheme="minorHAnsi"/>
              <w:noProof/>
              <w:sz w:val="22"/>
              <w14:ligatures w14:val="none"/>
            </w:rPr>
          </w:pPr>
          <w:hyperlink w:anchor="_Toc97217066" w:history="1">
            <w:r w:rsidR="00EF6B9B" w:rsidRPr="007620C3">
              <w:rPr>
                <w:rStyle w:val="Hyperlink"/>
                <w:noProof/>
              </w:rPr>
              <w:t>1.2. Project Problem Strategy</w:t>
            </w:r>
            <w:r w:rsidR="00EF6B9B">
              <w:rPr>
                <w:noProof/>
                <w:webHidden/>
              </w:rPr>
              <w:tab/>
            </w:r>
            <w:r w:rsidR="00EF6B9B">
              <w:rPr>
                <w:noProof/>
                <w:webHidden/>
              </w:rPr>
              <w:fldChar w:fldCharType="begin"/>
            </w:r>
            <w:r w:rsidR="00EF6B9B">
              <w:rPr>
                <w:noProof/>
                <w:webHidden/>
              </w:rPr>
              <w:instrText xml:space="preserve"> PAGEREF _Toc97217066 \h </w:instrText>
            </w:r>
            <w:r w:rsidR="00EF6B9B">
              <w:rPr>
                <w:noProof/>
                <w:webHidden/>
              </w:rPr>
            </w:r>
            <w:r w:rsidR="00EF6B9B">
              <w:rPr>
                <w:noProof/>
                <w:webHidden/>
              </w:rPr>
              <w:fldChar w:fldCharType="separate"/>
            </w:r>
            <w:r w:rsidR="00C678F5">
              <w:rPr>
                <w:noProof/>
                <w:webHidden/>
              </w:rPr>
              <w:t>4</w:t>
            </w:r>
            <w:r w:rsidR="00EF6B9B">
              <w:rPr>
                <w:noProof/>
                <w:webHidden/>
              </w:rPr>
              <w:fldChar w:fldCharType="end"/>
            </w:r>
          </w:hyperlink>
        </w:p>
        <w:p w14:paraId="14B5E246" w14:textId="5D271CEF" w:rsidR="00EF6B9B" w:rsidRDefault="00BF2278">
          <w:pPr>
            <w:pStyle w:val="TOC2"/>
            <w:tabs>
              <w:tab w:val="right" w:leader="dot" w:pos="9350"/>
            </w:tabs>
            <w:rPr>
              <w:rFonts w:asciiTheme="minorHAnsi" w:eastAsiaTheme="minorEastAsia" w:hAnsiTheme="minorHAnsi"/>
              <w:noProof/>
              <w:sz w:val="22"/>
              <w14:ligatures w14:val="none"/>
            </w:rPr>
          </w:pPr>
          <w:hyperlink w:anchor="_Toc97217067" w:history="1">
            <w:r w:rsidR="00EF6B9B" w:rsidRPr="007620C3">
              <w:rPr>
                <w:rStyle w:val="Hyperlink"/>
                <w:noProof/>
              </w:rPr>
              <w:t>1.3. System Architecture</w:t>
            </w:r>
            <w:r w:rsidR="00EF6B9B">
              <w:rPr>
                <w:noProof/>
                <w:webHidden/>
              </w:rPr>
              <w:tab/>
            </w:r>
            <w:r w:rsidR="00EF6B9B">
              <w:rPr>
                <w:noProof/>
                <w:webHidden/>
              </w:rPr>
              <w:fldChar w:fldCharType="begin"/>
            </w:r>
            <w:r w:rsidR="00EF6B9B">
              <w:rPr>
                <w:noProof/>
                <w:webHidden/>
              </w:rPr>
              <w:instrText xml:space="preserve"> PAGEREF _Toc97217067 \h </w:instrText>
            </w:r>
            <w:r w:rsidR="00EF6B9B">
              <w:rPr>
                <w:noProof/>
                <w:webHidden/>
              </w:rPr>
            </w:r>
            <w:r w:rsidR="00EF6B9B">
              <w:rPr>
                <w:noProof/>
                <w:webHidden/>
              </w:rPr>
              <w:fldChar w:fldCharType="separate"/>
            </w:r>
            <w:r w:rsidR="00C678F5">
              <w:rPr>
                <w:noProof/>
                <w:webHidden/>
              </w:rPr>
              <w:t>4</w:t>
            </w:r>
            <w:r w:rsidR="00EF6B9B">
              <w:rPr>
                <w:noProof/>
                <w:webHidden/>
              </w:rPr>
              <w:fldChar w:fldCharType="end"/>
            </w:r>
          </w:hyperlink>
        </w:p>
        <w:p w14:paraId="20B650FA" w14:textId="1C264CCB" w:rsidR="00EF6B9B" w:rsidRDefault="00BF2278">
          <w:pPr>
            <w:pStyle w:val="TOC3"/>
            <w:tabs>
              <w:tab w:val="right" w:leader="dot" w:pos="9350"/>
            </w:tabs>
            <w:rPr>
              <w:rFonts w:asciiTheme="minorHAnsi" w:eastAsiaTheme="minorEastAsia" w:hAnsiTheme="minorHAnsi"/>
              <w:noProof/>
              <w:sz w:val="22"/>
              <w14:ligatures w14:val="none"/>
            </w:rPr>
          </w:pPr>
          <w:hyperlink w:anchor="_Toc97217068" w:history="1">
            <w:r w:rsidR="00EF6B9B" w:rsidRPr="007620C3">
              <w:rPr>
                <w:rStyle w:val="Hyperlink"/>
                <w:noProof/>
              </w:rPr>
              <w:t>1.3.1. Information Topology Chart (ITC)</w:t>
            </w:r>
            <w:r w:rsidR="00EF6B9B">
              <w:rPr>
                <w:noProof/>
                <w:webHidden/>
              </w:rPr>
              <w:tab/>
            </w:r>
            <w:r w:rsidR="00EF6B9B">
              <w:rPr>
                <w:noProof/>
                <w:webHidden/>
              </w:rPr>
              <w:fldChar w:fldCharType="begin"/>
            </w:r>
            <w:r w:rsidR="00EF6B9B">
              <w:rPr>
                <w:noProof/>
                <w:webHidden/>
              </w:rPr>
              <w:instrText xml:space="preserve"> PAGEREF _Toc97217068 \h </w:instrText>
            </w:r>
            <w:r w:rsidR="00EF6B9B">
              <w:rPr>
                <w:noProof/>
                <w:webHidden/>
              </w:rPr>
            </w:r>
            <w:r w:rsidR="00EF6B9B">
              <w:rPr>
                <w:noProof/>
                <w:webHidden/>
              </w:rPr>
              <w:fldChar w:fldCharType="separate"/>
            </w:r>
            <w:r w:rsidR="00C678F5">
              <w:rPr>
                <w:noProof/>
                <w:webHidden/>
              </w:rPr>
              <w:t>4</w:t>
            </w:r>
            <w:r w:rsidR="00EF6B9B">
              <w:rPr>
                <w:noProof/>
                <w:webHidden/>
              </w:rPr>
              <w:fldChar w:fldCharType="end"/>
            </w:r>
          </w:hyperlink>
        </w:p>
        <w:p w14:paraId="0D4D4D7B" w14:textId="790517A5" w:rsidR="00EF6B9B" w:rsidRDefault="00BF2278">
          <w:pPr>
            <w:pStyle w:val="TOC3"/>
            <w:tabs>
              <w:tab w:val="right" w:leader="dot" w:pos="9350"/>
            </w:tabs>
            <w:rPr>
              <w:rFonts w:asciiTheme="minorHAnsi" w:eastAsiaTheme="minorEastAsia" w:hAnsiTheme="minorHAnsi"/>
              <w:noProof/>
              <w:sz w:val="22"/>
              <w14:ligatures w14:val="none"/>
            </w:rPr>
          </w:pPr>
          <w:hyperlink w:anchor="_Toc97217069" w:history="1">
            <w:r w:rsidR="00EF6B9B" w:rsidRPr="007620C3">
              <w:rPr>
                <w:rStyle w:val="Hyperlink"/>
                <w:noProof/>
              </w:rPr>
              <w:t>1.3.2. Object Flow Diagram (OFD)</w:t>
            </w:r>
            <w:r w:rsidR="00EF6B9B">
              <w:rPr>
                <w:noProof/>
                <w:webHidden/>
              </w:rPr>
              <w:tab/>
            </w:r>
            <w:r w:rsidR="00EF6B9B">
              <w:rPr>
                <w:noProof/>
                <w:webHidden/>
              </w:rPr>
              <w:fldChar w:fldCharType="begin"/>
            </w:r>
            <w:r w:rsidR="00EF6B9B">
              <w:rPr>
                <w:noProof/>
                <w:webHidden/>
              </w:rPr>
              <w:instrText xml:space="preserve"> PAGEREF _Toc97217069 \h </w:instrText>
            </w:r>
            <w:r w:rsidR="00EF6B9B">
              <w:rPr>
                <w:noProof/>
                <w:webHidden/>
              </w:rPr>
            </w:r>
            <w:r w:rsidR="00EF6B9B">
              <w:rPr>
                <w:noProof/>
                <w:webHidden/>
              </w:rPr>
              <w:fldChar w:fldCharType="separate"/>
            </w:r>
            <w:r w:rsidR="00C678F5">
              <w:rPr>
                <w:noProof/>
                <w:webHidden/>
              </w:rPr>
              <w:t>6</w:t>
            </w:r>
            <w:r w:rsidR="00EF6B9B">
              <w:rPr>
                <w:noProof/>
                <w:webHidden/>
              </w:rPr>
              <w:fldChar w:fldCharType="end"/>
            </w:r>
          </w:hyperlink>
        </w:p>
        <w:p w14:paraId="69A2262C" w14:textId="0179BCE6" w:rsidR="00EF6B9B" w:rsidRDefault="00BF2278">
          <w:pPr>
            <w:pStyle w:val="TOC2"/>
            <w:tabs>
              <w:tab w:val="right" w:leader="dot" w:pos="9350"/>
            </w:tabs>
            <w:rPr>
              <w:rFonts w:asciiTheme="minorHAnsi" w:eastAsiaTheme="minorEastAsia" w:hAnsiTheme="minorHAnsi"/>
              <w:noProof/>
              <w:sz w:val="22"/>
              <w14:ligatures w14:val="none"/>
            </w:rPr>
          </w:pPr>
          <w:hyperlink w:anchor="_Toc97217070" w:history="1">
            <w:r w:rsidR="00EF6B9B" w:rsidRPr="007620C3">
              <w:rPr>
                <w:rStyle w:val="Hyperlink"/>
                <w:noProof/>
              </w:rPr>
              <w:t>1.4. Subsystems</w:t>
            </w:r>
            <w:r w:rsidR="00EF6B9B">
              <w:rPr>
                <w:noProof/>
                <w:webHidden/>
              </w:rPr>
              <w:tab/>
            </w:r>
            <w:r w:rsidR="00EF6B9B">
              <w:rPr>
                <w:noProof/>
                <w:webHidden/>
              </w:rPr>
              <w:fldChar w:fldCharType="begin"/>
            </w:r>
            <w:r w:rsidR="00EF6B9B">
              <w:rPr>
                <w:noProof/>
                <w:webHidden/>
              </w:rPr>
              <w:instrText xml:space="preserve"> PAGEREF _Toc97217070 \h </w:instrText>
            </w:r>
            <w:r w:rsidR="00EF6B9B">
              <w:rPr>
                <w:noProof/>
                <w:webHidden/>
              </w:rPr>
            </w:r>
            <w:r w:rsidR="00EF6B9B">
              <w:rPr>
                <w:noProof/>
                <w:webHidden/>
              </w:rPr>
              <w:fldChar w:fldCharType="separate"/>
            </w:r>
            <w:r w:rsidR="00C678F5">
              <w:rPr>
                <w:noProof/>
                <w:webHidden/>
              </w:rPr>
              <w:t>7</w:t>
            </w:r>
            <w:r w:rsidR="00EF6B9B">
              <w:rPr>
                <w:noProof/>
                <w:webHidden/>
              </w:rPr>
              <w:fldChar w:fldCharType="end"/>
            </w:r>
          </w:hyperlink>
        </w:p>
        <w:p w14:paraId="0C9F528F" w14:textId="4880193E" w:rsidR="00EF6B9B" w:rsidRDefault="00BF2278">
          <w:pPr>
            <w:pStyle w:val="TOC3"/>
            <w:tabs>
              <w:tab w:val="right" w:leader="dot" w:pos="9350"/>
            </w:tabs>
            <w:rPr>
              <w:rFonts w:asciiTheme="minorHAnsi" w:eastAsiaTheme="minorEastAsia" w:hAnsiTheme="minorHAnsi"/>
              <w:noProof/>
              <w:sz w:val="22"/>
              <w14:ligatures w14:val="none"/>
            </w:rPr>
          </w:pPr>
          <w:hyperlink w:anchor="_Toc97217071" w:history="1">
            <w:r w:rsidR="00EF6B9B" w:rsidRPr="007620C3">
              <w:rPr>
                <w:rStyle w:val="Hyperlink"/>
                <w:noProof/>
              </w:rPr>
              <w:t>1.4.1. Central Database</w:t>
            </w:r>
            <w:r w:rsidR="00EF6B9B">
              <w:rPr>
                <w:noProof/>
                <w:webHidden/>
              </w:rPr>
              <w:tab/>
            </w:r>
            <w:r w:rsidR="00EF6B9B">
              <w:rPr>
                <w:noProof/>
                <w:webHidden/>
              </w:rPr>
              <w:fldChar w:fldCharType="begin"/>
            </w:r>
            <w:r w:rsidR="00EF6B9B">
              <w:rPr>
                <w:noProof/>
                <w:webHidden/>
              </w:rPr>
              <w:instrText xml:space="preserve"> PAGEREF _Toc97217071 \h </w:instrText>
            </w:r>
            <w:r w:rsidR="00EF6B9B">
              <w:rPr>
                <w:noProof/>
                <w:webHidden/>
              </w:rPr>
            </w:r>
            <w:r w:rsidR="00EF6B9B">
              <w:rPr>
                <w:noProof/>
                <w:webHidden/>
              </w:rPr>
              <w:fldChar w:fldCharType="separate"/>
            </w:r>
            <w:r w:rsidR="00C678F5">
              <w:rPr>
                <w:noProof/>
                <w:webHidden/>
              </w:rPr>
              <w:t>7</w:t>
            </w:r>
            <w:r w:rsidR="00EF6B9B">
              <w:rPr>
                <w:noProof/>
                <w:webHidden/>
              </w:rPr>
              <w:fldChar w:fldCharType="end"/>
            </w:r>
          </w:hyperlink>
        </w:p>
        <w:p w14:paraId="572EF2FE" w14:textId="61A8F4E7" w:rsidR="00EF6B9B" w:rsidRDefault="00BF2278">
          <w:pPr>
            <w:pStyle w:val="TOC3"/>
            <w:tabs>
              <w:tab w:val="right" w:leader="dot" w:pos="9350"/>
            </w:tabs>
            <w:rPr>
              <w:rFonts w:asciiTheme="minorHAnsi" w:eastAsiaTheme="minorEastAsia" w:hAnsiTheme="minorHAnsi"/>
              <w:noProof/>
              <w:sz w:val="22"/>
              <w14:ligatures w14:val="none"/>
            </w:rPr>
          </w:pPr>
          <w:hyperlink w:anchor="_Toc97217072" w:history="1">
            <w:r w:rsidR="00EF6B9B" w:rsidRPr="007620C3">
              <w:rPr>
                <w:rStyle w:val="Hyperlink"/>
                <w:noProof/>
              </w:rPr>
              <w:t>1.4.2. Port Information</w:t>
            </w:r>
            <w:r w:rsidR="00EF6B9B">
              <w:rPr>
                <w:noProof/>
                <w:webHidden/>
              </w:rPr>
              <w:tab/>
            </w:r>
            <w:r w:rsidR="00EF6B9B">
              <w:rPr>
                <w:noProof/>
                <w:webHidden/>
              </w:rPr>
              <w:fldChar w:fldCharType="begin"/>
            </w:r>
            <w:r w:rsidR="00EF6B9B">
              <w:rPr>
                <w:noProof/>
                <w:webHidden/>
              </w:rPr>
              <w:instrText xml:space="preserve"> PAGEREF _Toc97217072 \h </w:instrText>
            </w:r>
            <w:r w:rsidR="00EF6B9B">
              <w:rPr>
                <w:noProof/>
                <w:webHidden/>
              </w:rPr>
            </w:r>
            <w:r w:rsidR="00EF6B9B">
              <w:rPr>
                <w:noProof/>
                <w:webHidden/>
              </w:rPr>
              <w:fldChar w:fldCharType="separate"/>
            </w:r>
            <w:r w:rsidR="00C678F5">
              <w:rPr>
                <w:noProof/>
                <w:webHidden/>
              </w:rPr>
              <w:t>7</w:t>
            </w:r>
            <w:r w:rsidR="00EF6B9B">
              <w:rPr>
                <w:noProof/>
                <w:webHidden/>
              </w:rPr>
              <w:fldChar w:fldCharType="end"/>
            </w:r>
          </w:hyperlink>
        </w:p>
        <w:p w14:paraId="3F2CD935" w14:textId="00E88498" w:rsidR="00EF6B9B" w:rsidRDefault="00BF2278">
          <w:pPr>
            <w:pStyle w:val="TOC3"/>
            <w:tabs>
              <w:tab w:val="right" w:leader="dot" w:pos="9350"/>
            </w:tabs>
            <w:rPr>
              <w:rFonts w:asciiTheme="minorHAnsi" w:eastAsiaTheme="minorEastAsia" w:hAnsiTheme="minorHAnsi"/>
              <w:noProof/>
              <w:sz w:val="22"/>
              <w14:ligatures w14:val="none"/>
            </w:rPr>
          </w:pPr>
          <w:hyperlink w:anchor="_Toc97217073" w:history="1">
            <w:r w:rsidR="00EF6B9B" w:rsidRPr="007620C3">
              <w:rPr>
                <w:rStyle w:val="Hyperlink"/>
                <w:noProof/>
              </w:rPr>
              <w:t>1.4.3. Airline &amp; Aircraft</w:t>
            </w:r>
            <w:r w:rsidR="00EF6B9B">
              <w:rPr>
                <w:noProof/>
                <w:webHidden/>
              </w:rPr>
              <w:tab/>
            </w:r>
            <w:r w:rsidR="00EF6B9B">
              <w:rPr>
                <w:noProof/>
                <w:webHidden/>
              </w:rPr>
              <w:fldChar w:fldCharType="begin"/>
            </w:r>
            <w:r w:rsidR="00EF6B9B">
              <w:rPr>
                <w:noProof/>
                <w:webHidden/>
              </w:rPr>
              <w:instrText xml:space="preserve"> PAGEREF _Toc97217073 \h </w:instrText>
            </w:r>
            <w:r w:rsidR="00EF6B9B">
              <w:rPr>
                <w:noProof/>
                <w:webHidden/>
              </w:rPr>
            </w:r>
            <w:r w:rsidR="00EF6B9B">
              <w:rPr>
                <w:noProof/>
                <w:webHidden/>
              </w:rPr>
              <w:fldChar w:fldCharType="separate"/>
            </w:r>
            <w:r w:rsidR="00C678F5">
              <w:rPr>
                <w:noProof/>
                <w:webHidden/>
              </w:rPr>
              <w:t>7</w:t>
            </w:r>
            <w:r w:rsidR="00EF6B9B">
              <w:rPr>
                <w:noProof/>
                <w:webHidden/>
              </w:rPr>
              <w:fldChar w:fldCharType="end"/>
            </w:r>
          </w:hyperlink>
        </w:p>
        <w:p w14:paraId="3695A56A" w14:textId="18FC1F64" w:rsidR="00EF6B9B" w:rsidRDefault="00BF2278">
          <w:pPr>
            <w:pStyle w:val="TOC3"/>
            <w:tabs>
              <w:tab w:val="right" w:leader="dot" w:pos="9350"/>
            </w:tabs>
            <w:rPr>
              <w:rFonts w:asciiTheme="minorHAnsi" w:eastAsiaTheme="minorEastAsia" w:hAnsiTheme="minorHAnsi"/>
              <w:noProof/>
              <w:sz w:val="22"/>
              <w14:ligatures w14:val="none"/>
            </w:rPr>
          </w:pPr>
          <w:hyperlink w:anchor="_Toc97217074" w:history="1">
            <w:r w:rsidR="00EF6B9B" w:rsidRPr="007620C3">
              <w:rPr>
                <w:rStyle w:val="Hyperlink"/>
                <w:noProof/>
              </w:rPr>
              <w:t>1.4.4. Flights</w:t>
            </w:r>
            <w:r w:rsidR="00EF6B9B">
              <w:rPr>
                <w:noProof/>
                <w:webHidden/>
              </w:rPr>
              <w:tab/>
            </w:r>
            <w:r w:rsidR="00EF6B9B">
              <w:rPr>
                <w:noProof/>
                <w:webHidden/>
              </w:rPr>
              <w:fldChar w:fldCharType="begin"/>
            </w:r>
            <w:r w:rsidR="00EF6B9B">
              <w:rPr>
                <w:noProof/>
                <w:webHidden/>
              </w:rPr>
              <w:instrText xml:space="preserve"> PAGEREF _Toc97217074 \h </w:instrText>
            </w:r>
            <w:r w:rsidR="00EF6B9B">
              <w:rPr>
                <w:noProof/>
                <w:webHidden/>
              </w:rPr>
            </w:r>
            <w:r w:rsidR="00EF6B9B">
              <w:rPr>
                <w:noProof/>
                <w:webHidden/>
              </w:rPr>
              <w:fldChar w:fldCharType="separate"/>
            </w:r>
            <w:r w:rsidR="00C678F5">
              <w:rPr>
                <w:noProof/>
                <w:webHidden/>
              </w:rPr>
              <w:t>7</w:t>
            </w:r>
            <w:r w:rsidR="00EF6B9B">
              <w:rPr>
                <w:noProof/>
                <w:webHidden/>
              </w:rPr>
              <w:fldChar w:fldCharType="end"/>
            </w:r>
          </w:hyperlink>
        </w:p>
        <w:p w14:paraId="25F7A136" w14:textId="7164E202" w:rsidR="00EF6B9B" w:rsidRDefault="00BF2278">
          <w:pPr>
            <w:pStyle w:val="TOC1"/>
            <w:tabs>
              <w:tab w:val="right" w:leader="dot" w:pos="9350"/>
            </w:tabs>
            <w:rPr>
              <w:rFonts w:asciiTheme="minorHAnsi" w:eastAsiaTheme="minorEastAsia" w:hAnsiTheme="minorHAnsi"/>
              <w:noProof/>
              <w:sz w:val="22"/>
              <w14:ligatures w14:val="none"/>
            </w:rPr>
          </w:pPr>
          <w:hyperlink w:anchor="_Toc97217075" w:history="1">
            <w:r w:rsidR="00EF6B9B" w:rsidRPr="007620C3">
              <w:rPr>
                <w:rStyle w:val="Hyperlink"/>
                <w:noProof/>
              </w:rPr>
              <w:t>2. Storage Requirements</w:t>
            </w:r>
            <w:r w:rsidR="00EF6B9B">
              <w:rPr>
                <w:noProof/>
                <w:webHidden/>
              </w:rPr>
              <w:tab/>
            </w:r>
            <w:r w:rsidR="00EF6B9B">
              <w:rPr>
                <w:noProof/>
                <w:webHidden/>
              </w:rPr>
              <w:fldChar w:fldCharType="begin"/>
            </w:r>
            <w:r w:rsidR="00EF6B9B">
              <w:rPr>
                <w:noProof/>
                <w:webHidden/>
              </w:rPr>
              <w:instrText xml:space="preserve"> PAGEREF _Toc97217075 \h </w:instrText>
            </w:r>
            <w:r w:rsidR="00EF6B9B">
              <w:rPr>
                <w:noProof/>
                <w:webHidden/>
              </w:rPr>
            </w:r>
            <w:r w:rsidR="00EF6B9B">
              <w:rPr>
                <w:noProof/>
                <w:webHidden/>
              </w:rPr>
              <w:fldChar w:fldCharType="separate"/>
            </w:r>
            <w:r w:rsidR="00C678F5">
              <w:rPr>
                <w:noProof/>
                <w:webHidden/>
              </w:rPr>
              <w:t>8</w:t>
            </w:r>
            <w:r w:rsidR="00EF6B9B">
              <w:rPr>
                <w:noProof/>
                <w:webHidden/>
              </w:rPr>
              <w:fldChar w:fldCharType="end"/>
            </w:r>
          </w:hyperlink>
        </w:p>
        <w:p w14:paraId="27F055F5" w14:textId="04DEBDF1" w:rsidR="00EF6B9B" w:rsidRDefault="00BF2278">
          <w:pPr>
            <w:pStyle w:val="TOC2"/>
            <w:tabs>
              <w:tab w:val="right" w:leader="dot" w:pos="9350"/>
            </w:tabs>
            <w:rPr>
              <w:rFonts w:asciiTheme="minorHAnsi" w:eastAsiaTheme="minorEastAsia" w:hAnsiTheme="minorHAnsi"/>
              <w:noProof/>
              <w:sz w:val="22"/>
              <w14:ligatures w14:val="none"/>
            </w:rPr>
          </w:pPr>
          <w:hyperlink w:anchor="_Toc97217076" w:history="1">
            <w:r w:rsidR="00EF6B9B" w:rsidRPr="007620C3">
              <w:rPr>
                <w:rStyle w:val="Hyperlink"/>
                <w:noProof/>
              </w:rPr>
              <w:t>2.1. Storage List</w:t>
            </w:r>
            <w:r w:rsidR="00EF6B9B">
              <w:rPr>
                <w:noProof/>
                <w:webHidden/>
              </w:rPr>
              <w:tab/>
            </w:r>
            <w:r w:rsidR="00EF6B9B">
              <w:rPr>
                <w:noProof/>
                <w:webHidden/>
              </w:rPr>
              <w:fldChar w:fldCharType="begin"/>
            </w:r>
            <w:r w:rsidR="00EF6B9B">
              <w:rPr>
                <w:noProof/>
                <w:webHidden/>
              </w:rPr>
              <w:instrText xml:space="preserve"> PAGEREF _Toc97217076 \h </w:instrText>
            </w:r>
            <w:r w:rsidR="00EF6B9B">
              <w:rPr>
                <w:noProof/>
                <w:webHidden/>
              </w:rPr>
            </w:r>
            <w:r w:rsidR="00EF6B9B">
              <w:rPr>
                <w:noProof/>
                <w:webHidden/>
              </w:rPr>
              <w:fldChar w:fldCharType="separate"/>
            </w:r>
            <w:r w:rsidR="00C678F5">
              <w:rPr>
                <w:noProof/>
                <w:webHidden/>
              </w:rPr>
              <w:t>12</w:t>
            </w:r>
            <w:r w:rsidR="00EF6B9B">
              <w:rPr>
                <w:noProof/>
                <w:webHidden/>
              </w:rPr>
              <w:fldChar w:fldCharType="end"/>
            </w:r>
          </w:hyperlink>
        </w:p>
        <w:p w14:paraId="4A1E5A77" w14:textId="03074709" w:rsidR="00EF6B9B" w:rsidRDefault="00BF2278">
          <w:pPr>
            <w:pStyle w:val="TOC1"/>
            <w:tabs>
              <w:tab w:val="right" w:leader="dot" w:pos="9350"/>
            </w:tabs>
            <w:rPr>
              <w:rFonts w:asciiTheme="minorHAnsi" w:eastAsiaTheme="minorEastAsia" w:hAnsiTheme="minorHAnsi"/>
              <w:noProof/>
              <w:sz w:val="22"/>
              <w14:ligatures w14:val="none"/>
            </w:rPr>
          </w:pPr>
          <w:hyperlink w:anchor="_Toc97217077" w:history="1">
            <w:r w:rsidR="00EF6B9B" w:rsidRPr="007620C3">
              <w:rPr>
                <w:rStyle w:val="Hyperlink"/>
                <w:noProof/>
              </w:rPr>
              <w:t>3. Operational Requirements</w:t>
            </w:r>
            <w:r w:rsidR="00EF6B9B">
              <w:rPr>
                <w:noProof/>
                <w:webHidden/>
              </w:rPr>
              <w:tab/>
            </w:r>
            <w:r w:rsidR="00EF6B9B">
              <w:rPr>
                <w:noProof/>
                <w:webHidden/>
              </w:rPr>
              <w:fldChar w:fldCharType="begin"/>
            </w:r>
            <w:r w:rsidR="00EF6B9B">
              <w:rPr>
                <w:noProof/>
                <w:webHidden/>
              </w:rPr>
              <w:instrText xml:space="preserve"> PAGEREF _Toc97217077 \h </w:instrText>
            </w:r>
            <w:r w:rsidR="00EF6B9B">
              <w:rPr>
                <w:noProof/>
                <w:webHidden/>
              </w:rPr>
            </w:r>
            <w:r w:rsidR="00EF6B9B">
              <w:rPr>
                <w:noProof/>
                <w:webHidden/>
              </w:rPr>
              <w:fldChar w:fldCharType="separate"/>
            </w:r>
            <w:r w:rsidR="00C678F5">
              <w:rPr>
                <w:noProof/>
                <w:webHidden/>
              </w:rPr>
              <w:t>23</w:t>
            </w:r>
            <w:r w:rsidR="00EF6B9B">
              <w:rPr>
                <w:noProof/>
                <w:webHidden/>
              </w:rPr>
              <w:fldChar w:fldCharType="end"/>
            </w:r>
          </w:hyperlink>
        </w:p>
        <w:p w14:paraId="0981657E" w14:textId="40443402" w:rsidR="00EF6B9B" w:rsidRDefault="00BF2278">
          <w:pPr>
            <w:pStyle w:val="TOC1"/>
            <w:tabs>
              <w:tab w:val="right" w:leader="dot" w:pos="9350"/>
            </w:tabs>
            <w:rPr>
              <w:rFonts w:asciiTheme="minorHAnsi" w:eastAsiaTheme="minorEastAsia" w:hAnsiTheme="minorHAnsi"/>
              <w:noProof/>
              <w:sz w:val="22"/>
              <w14:ligatures w14:val="none"/>
            </w:rPr>
          </w:pPr>
          <w:hyperlink w:anchor="_Toc97217078" w:history="1">
            <w:r w:rsidR="00EF6B9B" w:rsidRPr="007620C3">
              <w:rPr>
                <w:rStyle w:val="Hyperlink"/>
                <w:noProof/>
              </w:rPr>
              <w:t>4. System Rules</w:t>
            </w:r>
            <w:r w:rsidR="00EF6B9B">
              <w:rPr>
                <w:noProof/>
                <w:webHidden/>
              </w:rPr>
              <w:tab/>
            </w:r>
            <w:r w:rsidR="00EF6B9B">
              <w:rPr>
                <w:noProof/>
                <w:webHidden/>
              </w:rPr>
              <w:fldChar w:fldCharType="begin"/>
            </w:r>
            <w:r w:rsidR="00EF6B9B">
              <w:rPr>
                <w:noProof/>
                <w:webHidden/>
              </w:rPr>
              <w:instrText xml:space="preserve"> PAGEREF _Toc97217078 \h </w:instrText>
            </w:r>
            <w:r w:rsidR="00EF6B9B">
              <w:rPr>
                <w:noProof/>
                <w:webHidden/>
              </w:rPr>
            </w:r>
            <w:r w:rsidR="00EF6B9B">
              <w:rPr>
                <w:noProof/>
                <w:webHidden/>
              </w:rPr>
              <w:fldChar w:fldCharType="separate"/>
            </w:r>
            <w:r w:rsidR="00C678F5">
              <w:rPr>
                <w:noProof/>
                <w:webHidden/>
              </w:rPr>
              <w:t>26</w:t>
            </w:r>
            <w:r w:rsidR="00EF6B9B">
              <w:rPr>
                <w:noProof/>
                <w:webHidden/>
              </w:rPr>
              <w:fldChar w:fldCharType="end"/>
            </w:r>
          </w:hyperlink>
        </w:p>
        <w:p w14:paraId="441F5995" w14:textId="7C3C6857" w:rsidR="00EF6B9B" w:rsidRDefault="00BF2278">
          <w:pPr>
            <w:pStyle w:val="TOC2"/>
            <w:tabs>
              <w:tab w:val="right" w:leader="dot" w:pos="9350"/>
            </w:tabs>
            <w:rPr>
              <w:rFonts w:asciiTheme="minorHAnsi" w:eastAsiaTheme="minorEastAsia" w:hAnsiTheme="minorHAnsi"/>
              <w:noProof/>
              <w:sz w:val="22"/>
              <w14:ligatures w14:val="none"/>
            </w:rPr>
          </w:pPr>
          <w:hyperlink w:anchor="_Toc97217079" w:history="1">
            <w:r w:rsidR="00EF6B9B" w:rsidRPr="007620C3">
              <w:rPr>
                <w:rStyle w:val="Hyperlink"/>
                <w:noProof/>
              </w:rPr>
              <w:t>4.1. Referential &amp; Data Integrity Rules</w:t>
            </w:r>
            <w:r w:rsidR="00EF6B9B">
              <w:rPr>
                <w:noProof/>
                <w:webHidden/>
              </w:rPr>
              <w:tab/>
            </w:r>
            <w:r w:rsidR="00EF6B9B">
              <w:rPr>
                <w:noProof/>
                <w:webHidden/>
              </w:rPr>
              <w:fldChar w:fldCharType="begin"/>
            </w:r>
            <w:r w:rsidR="00EF6B9B">
              <w:rPr>
                <w:noProof/>
                <w:webHidden/>
              </w:rPr>
              <w:instrText xml:space="preserve"> PAGEREF _Toc97217079 \h </w:instrText>
            </w:r>
            <w:r w:rsidR="00EF6B9B">
              <w:rPr>
                <w:noProof/>
                <w:webHidden/>
              </w:rPr>
            </w:r>
            <w:r w:rsidR="00EF6B9B">
              <w:rPr>
                <w:noProof/>
                <w:webHidden/>
              </w:rPr>
              <w:fldChar w:fldCharType="separate"/>
            </w:r>
            <w:r w:rsidR="00C678F5">
              <w:rPr>
                <w:noProof/>
                <w:webHidden/>
              </w:rPr>
              <w:t>26</w:t>
            </w:r>
            <w:r w:rsidR="00EF6B9B">
              <w:rPr>
                <w:noProof/>
                <w:webHidden/>
              </w:rPr>
              <w:fldChar w:fldCharType="end"/>
            </w:r>
          </w:hyperlink>
        </w:p>
        <w:p w14:paraId="01BC758F" w14:textId="0AC2BFAE" w:rsidR="00EF6B9B" w:rsidRDefault="00BF2278">
          <w:pPr>
            <w:pStyle w:val="TOC2"/>
            <w:tabs>
              <w:tab w:val="right" w:leader="dot" w:pos="9350"/>
            </w:tabs>
            <w:rPr>
              <w:rFonts w:asciiTheme="minorHAnsi" w:eastAsiaTheme="minorEastAsia" w:hAnsiTheme="minorHAnsi"/>
              <w:noProof/>
              <w:sz w:val="22"/>
              <w14:ligatures w14:val="none"/>
            </w:rPr>
          </w:pPr>
          <w:hyperlink w:anchor="_Toc97217080" w:history="1">
            <w:r w:rsidR="00EF6B9B" w:rsidRPr="007620C3">
              <w:rPr>
                <w:rStyle w:val="Hyperlink"/>
                <w:noProof/>
              </w:rPr>
              <w:t>4.2. Procedural Rules &amp; System Security Rules</w:t>
            </w:r>
            <w:r w:rsidR="00EF6B9B">
              <w:rPr>
                <w:noProof/>
                <w:webHidden/>
              </w:rPr>
              <w:tab/>
            </w:r>
            <w:r w:rsidR="00EF6B9B">
              <w:rPr>
                <w:noProof/>
                <w:webHidden/>
              </w:rPr>
              <w:fldChar w:fldCharType="begin"/>
            </w:r>
            <w:r w:rsidR="00EF6B9B">
              <w:rPr>
                <w:noProof/>
                <w:webHidden/>
              </w:rPr>
              <w:instrText xml:space="preserve"> PAGEREF _Toc97217080 \h </w:instrText>
            </w:r>
            <w:r w:rsidR="00EF6B9B">
              <w:rPr>
                <w:noProof/>
                <w:webHidden/>
              </w:rPr>
            </w:r>
            <w:r w:rsidR="00EF6B9B">
              <w:rPr>
                <w:noProof/>
                <w:webHidden/>
              </w:rPr>
              <w:fldChar w:fldCharType="separate"/>
            </w:r>
            <w:r w:rsidR="00C678F5">
              <w:rPr>
                <w:noProof/>
                <w:webHidden/>
              </w:rPr>
              <w:t>28</w:t>
            </w:r>
            <w:r w:rsidR="00EF6B9B">
              <w:rPr>
                <w:noProof/>
                <w:webHidden/>
              </w:rPr>
              <w:fldChar w:fldCharType="end"/>
            </w:r>
          </w:hyperlink>
        </w:p>
        <w:p w14:paraId="35F6ACEA" w14:textId="7507B10C" w:rsidR="00EF6B9B" w:rsidRDefault="00BF2278">
          <w:pPr>
            <w:pStyle w:val="TOC3"/>
            <w:tabs>
              <w:tab w:val="right" w:leader="dot" w:pos="9350"/>
            </w:tabs>
            <w:rPr>
              <w:rFonts w:asciiTheme="minorHAnsi" w:eastAsiaTheme="minorEastAsia" w:hAnsiTheme="minorHAnsi"/>
              <w:noProof/>
              <w:sz w:val="22"/>
              <w14:ligatures w14:val="none"/>
            </w:rPr>
          </w:pPr>
          <w:hyperlink w:anchor="_Toc97217081" w:history="1">
            <w:r w:rsidR="00EF6B9B" w:rsidRPr="007620C3">
              <w:rPr>
                <w:rStyle w:val="Hyperlink"/>
                <w:noProof/>
              </w:rPr>
              <w:t>4.2.1. System Security</w:t>
            </w:r>
            <w:r w:rsidR="00EF6B9B">
              <w:rPr>
                <w:noProof/>
                <w:webHidden/>
              </w:rPr>
              <w:tab/>
            </w:r>
            <w:r w:rsidR="00EF6B9B">
              <w:rPr>
                <w:noProof/>
                <w:webHidden/>
              </w:rPr>
              <w:fldChar w:fldCharType="begin"/>
            </w:r>
            <w:r w:rsidR="00EF6B9B">
              <w:rPr>
                <w:noProof/>
                <w:webHidden/>
              </w:rPr>
              <w:instrText xml:space="preserve"> PAGEREF _Toc97217081 \h </w:instrText>
            </w:r>
            <w:r w:rsidR="00EF6B9B">
              <w:rPr>
                <w:noProof/>
                <w:webHidden/>
              </w:rPr>
            </w:r>
            <w:r w:rsidR="00EF6B9B">
              <w:rPr>
                <w:noProof/>
                <w:webHidden/>
              </w:rPr>
              <w:fldChar w:fldCharType="separate"/>
            </w:r>
            <w:r w:rsidR="00C678F5">
              <w:rPr>
                <w:noProof/>
                <w:webHidden/>
              </w:rPr>
              <w:t>28</w:t>
            </w:r>
            <w:r w:rsidR="00EF6B9B">
              <w:rPr>
                <w:noProof/>
                <w:webHidden/>
              </w:rPr>
              <w:fldChar w:fldCharType="end"/>
            </w:r>
          </w:hyperlink>
        </w:p>
        <w:p w14:paraId="53546F2A" w14:textId="3DE3E4B4" w:rsidR="00EF6B9B" w:rsidRDefault="00BF2278">
          <w:pPr>
            <w:pStyle w:val="TOC2"/>
            <w:tabs>
              <w:tab w:val="right" w:leader="dot" w:pos="9350"/>
            </w:tabs>
            <w:rPr>
              <w:rFonts w:asciiTheme="minorHAnsi" w:eastAsiaTheme="minorEastAsia" w:hAnsiTheme="minorHAnsi"/>
              <w:noProof/>
              <w:sz w:val="22"/>
              <w14:ligatures w14:val="none"/>
            </w:rPr>
          </w:pPr>
          <w:hyperlink w:anchor="_Toc97217082" w:history="1">
            <w:r w:rsidR="00EF6B9B" w:rsidRPr="007620C3">
              <w:rPr>
                <w:rStyle w:val="Hyperlink"/>
                <w:noProof/>
              </w:rPr>
              <w:t>4.3. Derivation Rules</w:t>
            </w:r>
            <w:r w:rsidR="00EF6B9B">
              <w:rPr>
                <w:noProof/>
                <w:webHidden/>
              </w:rPr>
              <w:tab/>
            </w:r>
            <w:r w:rsidR="00EF6B9B">
              <w:rPr>
                <w:noProof/>
                <w:webHidden/>
              </w:rPr>
              <w:fldChar w:fldCharType="begin"/>
            </w:r>
            <w:r w:rsidR="00EF6B9B">
              <w:rPr>
                <w:noProof/>
                <w:webHidden/>
              </w:rPr>
              <w:instrText xml:space="preserve"> PAGEREF _Toc97217082 \h </w:instrText>
            </w:r>
            <w:r w:rsidR="00EF6B9B">
              <w:rPr>
                <w:noProof/>
                <w:webHidden/>
              </w:rPr>
            </w:r>
            <w:r w:rsidR="00EF6B9B">
              <w:rPr>
                <w:noProof/>
                <w:webHidden/>
              </w:rPr>
              <w:fldChar w:fldCharType="separate"/>
            </w:r>
            <w:r w:rsidR="00C678F5">
              <w:rPr>
                <w:noProof/>
                <w:webHidden/>
              </w:rPr>
              <w:t>30</w:t>
            </w:r>
            <w:r w:rsidR="00EF6B9B">
              <w:rPr>
                <w:noProof/>
                <w:webHidden/>
              </w:rPr>
              <w:fldChar w:fldCharType="end"/>
            </w:r>
          </w:hyperlink>
        </w:p>
        <w:p w14:paraId="69398D26" w14:textId="53BFC403" w:rsidR="00EF6B9B" w:rsidRDefault="00BF2278">
          <w:pPr>
            <w:pStyle w:val="TOC1"/>
            <w:tabs>
              <w:tab w:val="right" w:leader="dot" w:pos="9350"/>
            </w:tabs>
            <w:rPr>
              <w:rFonts w:asciiTheme="minorHAnsi" w:eastAsiaTheme="minorEastAsia" w:hAnsiTheme="minorHAnsi"/>
              <w:noProof/>
              <w:sz w:val="22"/>
              <w14:ligatures w14:val="none"/>
            </w:rPr>
          </w:pPr>
          <w:hyperlink w:anchor="_Toc97217083" w:history="1">
            <w:r w:rsidR="00EF6B9B" w:rsidRPr="007620C3">
              <w:rPr>
                <w:rStyle w:val="Hyperlink"/>
                <w:noProof/>
              </w:rPr>
              <w:t>5. Revised Project Schedule</w:t>
            </w:r>
            <w:r w:rsidR="00EF6B9B">
              <w:rPr>
                <w:noProof/>
                <w:webHidden/>
              </w:rPr>
              <w:tab/>
            </w:r>
            <w:r w:rsidR="00EF6B9B">
              <w:rPr>
                <w:noProof/>
                <w:webHidden/>
              </w:rPr>
              <w:fldChar w:fldCharType="begin"/>
            </w:r>
            <w:r w:rsidR="00EF6B9B">
              <w:rPr>
                <w:noProof/>
                <w:webHidden/>
              </w:rPr>
              <w:instrText xml:space="preserve"> PAGEREF _Toc97217083 \h </w:instrText>
            </w:r>
            <w:r w:rsidR="00EF6B9B">
              <w:rPr>
                <w:noProof/>
                <w:webHidden/>
              </w:rPr>
            </w:r>
            <w:r w:rsidR="00EF6B9B">
              <w:rPr>
                <w:noProof/>
                <w:webHidden/>
              </w:rPr>
              <w:fldChar w:fldCharType="separate"/>
            </w:r>
            <w:r w:rsidR="00C678F5">
              <w:rPr>
                <w:noProof/>
                <w:webHidden/>
              </w:rPr>
              <w:t>31</w:t>
            </w:r>
            <w:r w:rsidR="00EF6B9B">
              <w:rPr>
                <w:noProof/>
                <w:webHidden/>
              </w:rPr>
              <w:fldChar w:fldCharType="end"/>
            </w:r>
          </w:hyperlink>
        </w:p>
        <w:p w14:paraId="5FE8E469" w14:textId="7ABCEEAE" w:rsidR="00EF6B9B" w:rsidRDefault="00BF2278">
          <w:pPr>
            <w:pStyle w:val="TOC1"/>
            <w:tabs>
              <w:tab w:val="right" w:leader="dot" w:pos="9350"/>
            </w:tabs>
            <w:rPr>
              <w:rFonts w:asciiTheme="minorHAnsi" w:eastAsiaTheme="minorEastAsia" w:hAnsiTheme="minorHAnsi"/>
              <w:noProof/>
              <w:sz w:val="22"/>
              <w14:ligatures w14:val="none"/>
            </w:rPr>
          </w:pPr>
          <w:hyperlink w:anchor="_Toc97217084" w:history="1">
            <w:r w:rsidR="00EF6B9B" w:rsidRPr="007620C3">
              <w:rPr>
                <w:rStyle w:val="Hyperlink"/>
                <w:noProof/>
              </w:rPr>
              <w:t>6. Concluding Remarks</w:t>
            </w:r>
            <w:r w:rsidR="00EF6B9B">
              <w:rPr>
                <w:noProof/>
                <w:webHidden/>
              </w:rPr>
              <w:tab/>
            </w:r>
            <w:r w:rsidR="00EF6B9B">
              <w:rPr>
                <w:noProof/>
                <w:webHidden/>
              </w:rPr>
              <w:fldChar w:fldCharType="begin"/>
            </w:r>
            <w:r w:rsidR="00EF6B9B">
              <w:rPr>
                <w:noProof/>
                <w:webHidden/>
              </w:rPr>
              <w:instrText xml:space="preserve"> PAGEREF _Toc97217084 \h </w:instrText>
            </w:r>
            <w:r w:rsidR="00EF6B9B">
              <w:rPr>
                <w:noProof/>
                <w:webHidden/>
              </w:rPr>
            </w:r>
            <w:r w:rsidR="00EF6B9B">
              <w:rPr>
                <w:noProof/>
                <w:webHidden/>
              </w:rPr>
              <w:fldChar w:fldCharType="separate"/>
            </w:r>
            <w:r w:rsidR="00C678F5">
              <w:rPr>
                <w:noProof/>
                <w:webHidden/>
              </w:rPr>
              <w:t>32</w:t>
            </w:r>
            <w:r w:rsidR="00EF6B9B">
              <w:rPr>
                <w:noProof/>
                <w:webHidden/>
              </w:rPr>
              <w:fldChar w:fldCharType="end"/>
            </w:r>
          </w:hyperlink>
        </w:p>
        <w:p w14:paraId="048F88C8" w14:textId="30250527" w:rsidR="00EF6B9B" w:rsidRDefault="00BF2278">
          <w:pPr>
            <w:pStyle w:val="TOC2"/>
            <w:tabs>
              <w:tab w:val="right" w:leader="dot" w:pos="9350"/>
            </w:tabs>
            <w:rPr>
              <w:rFonts w:asciiTheme="minorHAnsi" w:eastAsiaTheme="minorEastAsia" w:hAnsiTheme="minorHAnsi"/>
              <w:noProof/>
              <w:sz w:val="22"/>
              <w14:ligatures w14:val="none"/>
            </w:rPr>
          </w:pPr>
          <w:hyperlink w:anchor="_Toc97217085" w:history="1">
            <w:r w:rsidR="00EF6B9B" w:rsidRPr="007620C3">
              <w:rPr>
                <w:rStyle w:val="Hyperlink"/>
                <w:noProof/>
              </w:rPr>
              <w:t>6.1. Other Considerations</w:t>
            </w:r>
            <w:r w:rsidR="00EF6B9B">
              <w:rPr>
                <w:noProof/>
                <w:webHidden/>
              </w:rPr>
              <w:tab/>
            </w:r>
            <w:r w:rsidR="00EF6B9B">
              <w:rPr>
                <w:noProof/>
                <w:webHidden/>
              </w:rPr>
              <w:fldChar w:fldCharType="begin"/>
            </w:r>
            <w:r w:rsidR="00EF6B9B">
              <w:rPr>
                <w:noProof/>
                <w:webHidden/>
              </w:rPr>
              <w:instrText xml:space="preserve"> PAGEREF _Toc97217085 \h </w:instrText>
            </w:r>
            <w:r w:rsidR="00EF6B9B">
              <w:rPr>
                <w:noProof/>
                <w:webHidden/>
              </w:rPr>
            </w:r>
            <w:r w:rsidR="00EF6B9B">
              <w:rPr>
                <w:noProof/>
                <w:webHidden/>
              </w:rPr>
              <w:fldChar w:fldCharType="separate"/>
            </w:r>
            <w:r w:rsidR="00C678F5">
              <w:rPr>
                <w:noProof/>
                <w:webHidden/>
              </w:rPr>
              <w:t>32</w:t>
            </w:r>
            <w:r w:rsidR="00EF6B9B">
              <w:rPr>
                <w:noProof/>
                <w:webHidden/>
              </w:rPr>
              <w:fldChar w:fldCharType="end"/>
            </w:r>
          </w:hyperlink>
        </w:p>
        <w:p w14:paraId="117F2512" w14:textId="145351E9" w:rsidR="00EF6B9B" w:rsidRDefault="00BF2278">
          <w:pPr>
            <w:pStyle w:val="TOC1"/>
            <w:tabs>
              <w:tab w:val="right" w:leader="dot" w:pos="9350"/>
            </w:tabs>
            <w:rPr>
              <w:rFonts w:asciiTheme="minorHAnsi" w:eastAsiaTheme="minorEastAsia" w:hAnsiTheme="minorHAnsi"/>
              <w:noProof/>
              <w:sz w:val="22"/>
              <w14:ligatures w14:val="none"/>
            </w:rPr>
          </w:pPr>
          <w:hyperlink w:anchor="_Toc97217086" w:history="1">
            <w:r w:rsidR="00EF6B9B" w:rsidRPr="007620C3">
              <w:rPr>
                <w:rStyle w:val="Hyperlink"/>
                <w:noProof/>
              </w:rPr>
              <w:t>7. Appendices</w:t>
            </w:r>
            <w:r w:rsidR="00EF6B9B">
              <w:rPr>
                <w:noProof/>
                <w:webHidden/>
              </w:rPr>
              <w:tab/>
            </w:r>
            <w:r w:rsidR="00EF6B9B">
              <w:rPr>
                <w:noProof/>
                <w:webHidden/>
              </w:rPr>
              <w:fldChar w:fldCharType="begin"/>
            </w:r>
            <w:r w:rsidR="00EF6B9B">
              <w:rPr>
                <w:noProof/>
                <w:webHidden/>
              </w:rPr>
              <w:instrText xml:space="preserve"> PAGEREF _Toc97217086 \h </w:instrText>
            </w:r>
            <w:r w:rsidR="00EF6B9B">
              <w:rPr>
                <w:noProof/>
                <w:webHidden/>
              </w:rPr>
            </w:r>
            <w:r w:rsidR="00EF6B9B">
              <w:rPr>
                <w:noProof/>
                <w:webHidden/>
              </w:rPr>
              <w:fldChar w:fldCharType="separate"/>
            </w:r>
            <w:r w:rsidR="00C678F5">
              <w:rPr>
                <w:noProof/>
                <w:webHidden/>
              </w:rPr>
              <w:t>34</w:t>
            </w:r>
            <w:r w:rsidR="00EF6B9B">
              <w:rPr>
                <w:noProof/>
                <w:webHidden/>
              </w:rPr>
              <w:fldChar w:fldCharType="end"/>
            </w:r>
          </w:hyperlink>
        </w:p>
        <w:p w14:paraId="4DC89170" w14:textId="4AAF5208" w:rsidR="003E0E4B" w:rsidRDefault="00524DF2" w:rsidP="003E0E4B">
          <w:pPr>
            <w:spacing w:line="276" w:lineRule="auto"/>
            <w:rPr>
              <w:b/>
              <w:bCs/>
              <w:noProof/>
            </w:rPr>
          </w:pPr>
          <w:r>
            <w:rPr>
              <w:b/>
              <w:bCs/>
              <w:noProof/>
            </w:rPr>
            <w:lastRenderedPageBreak/>
            <w:fldChar w:fldCharType="end"/>
          </w:r>
        </w:p>
      </w:sdtContent>
    </w:sdt>
    <w:p w14:paraId="626FA464" w14:textId="29300BA3" w:rsidR="00ED3403" w:rsidRDefault="00AE5CAD" w:rsidP="00ED3403">
      <w:pPr>
        <w:pStyle w:val="Heading1"/>
      </w:pPr>
      <w:bookmarkStart w:id="1" w:name="_Toc97217064"/>
      <w:r>
        <w:t>System Overview</w:t>
      </w:r>
      <w:bookmarkEnd w:id="1"/>
    </w:p>
    <w:p w14:paraId="12104D89" w14:textId="1E016E58" w:rsidR="00211058" w:rsidRPr="00FF462D" w:rsidRDefault="080BA1FE" w:rsidP="00211058">
      <w:pPr>
        <w:rPr>
          <w:szCs w:val="24"/>
        </w:rPr>
      </w:pPr>
      <w:r w:rsidRPr="080BA1FE">
        <w:rPr>
          <w:szCs w:val="24"/>
        </w:rPr>
        <w:t>Refer</w:t>
      </w:r>
      <w:r w:rsidR="00FF462D">
        <w:rPr>
          <w:szCs w:val="24"/>
        </w:rPr>
        <w:t xml:space="preserve"> to</w:t>
      </w:r>
      <w:r w:rsidRPr="080BA1FE">
        <w:rPr>
          <w:szCs w:val="24"/>
        </w:rPr>
        <w:t xml:space="preserve"> Initial System Requirement document for more detailed information on the following.</w:t>
      </w:r>
    </w:p>
    <w:p w14:paraId="22482D1B" w14:textId="29300BA3" w:rsidR="00ED3403" w:rsidRDefault="00D71BAC" w:rsidP="00ED3403">
      <w:pPr>
        <w:pStyle w:val="Heading2"/>
      </w:pPr>
      <w:bookmarkStart w:id="2" w:name="_Toc97217065"/>
      <w:r>
        <w:t>Problem Definition</w:t>
      </w:r>
      <w:bookmarkEnd w:id="2"/>
    </w:p>
    <w:p w14:paraId="6BA42DB3" w14:textId="77777777" w:rsidR="00F84612" w:rsidRDefault="080BA1FE" w:rsidP="00211058">
      <w:pPr>
        <w:rPr>
          <w:szCs w:val="24"/>
        </w:rPr>
      </w:pPr>
      <w:r w:rsidRPr="080BA1FE">
        <w:rPr>
          <w:szCs w:val="24"/>
        </w:rPr>
        <w:t xml:space="preserve">The airline industry has gone through significant upheaval in recent years; challenges in staffing and consumer demand have placed considerable strain on even well-established airlines and airports.  Daily operation of an airport involves the management of traffic and staff from multiple airlines operating numerous flights, detailed procedures are required to maintain efficiency. Poor airline service due to delays reflects poorly on both us and the firms we work with. The air travel industry continues to grow steadily as more and more demand hits the markets, airport staffing and scheduling gets increasingly difficult as airports try to expand to accept more customers and keep all related departments in the green. Below is a figure from World Bank that shows very clearly how year after year the air travel industry must react to increasing demand with exception of events that ban air travel </w:t>
      </w:r>
      <w:r w:rsidR="00CE33CD">
        <w:rPr>
          <w:szCs w:val="24"/>
        </w:rPr>
        <w:t>e</w:t>
      </w:r>
      <w:r w:rsidRPr="080BA1FE">
        <w:rPr>
          <w:szCs w:val="24"/>
        </w:rPr>
        <w:t>n masse. If there is no solution proposed beyond simply more manpower and more processing stations for various tasks the air travel industry will very quickly run out of resources and manpower to accomplish the tasks needed to sustain the demand professionally enough that it is deemed acceptable.</w:t>
      </w:r>
    </w:p>
    <w:p w14:paraId="7BDB411B" w14:textId="366A050C" w:rsidR="00211058" w:rsidRPr="00211058" w:rsidRDefault="080BA1FE" w:rsidP="00211058">
      <w:pPr>
        <w:rPr>
          <w:szCs w:val="24"/>
        </w:rPr>
      </w:pPr>
      <w:r w:rsidRPr="080BA1FE">
        <w:rPr>
          <w:szCs w:val="24"/>
        </w:rPr>
        <w:t xml:space="preserve">Customers that are waiting around costs money for all involved airports and the air travel industry at large, a streamlined solution is required. Take for example a flight ‘x’ that is to be boarded in an hour as it has been scheduled, but for whatever reason a flight crew member ends up missing their check in time. We now need another crew member to fill in for flight ‘x’, but first you have to figure out who exactly the flight crew is by identifying and labeling the flight appropriately, then cross reference the crew information and scheduling to find a replacement, you also may want to go through delayed or canceled flights that may have crew still available to fill your need. You could do all of that with people power, but you may find that task quite daunting especially if the airports grow in </w:t>
      </w:r>
      <w:r w:rsidRPr="080BA1FE">
        <w:rPr>
          <w:szCs w:val="24"/>
        </w:rPr>
        <w:lastRenderedPageBreak/>
        <w:t xml:space="preserve">size, but as discussed previously it simply has </w:t>
      </w:r>
      <w:r w:rsidR="001C6C15" w:rsidRPr="080BA1FE">
        <w:rPr>
          <w:szCs w:val="24"/>
        </w:rPr>
        <w:t>its</w:t>
      </w:r>
      <w:r w:rsidRPr="080BA1FE">
        <w:rPr>
          <w:szCs w:val="24"/>
        </w:rPr>
        <w:t xml:space="preserve"> limitation in terms of speed and efficiency, so it is not sustainable long term.</w:t>
      </w:r>
    </w:p>
    <w:p w14:paraId="66A8C949" w14:textId="29300BA3" w:rsidR="00ED3403" w:rsidRPr="00AF11A7" w:rsidRDefault="00AF11A7" w:rsidP="00AF11A7">
      <w:pPr>
        <w:pStyle w:val="Heading2"/>
        <w:tabs>
          <w:tab w:val="num" w:pos="360"/>
        </w:tabs>
        <w:ind w:left="0" w:firstLine="0"/>
      </w:pPr>
      <w:bookmarkStart w:id="3" w:name="_Toc97217066"/>
      <w:r w:rsidRPr="00AF11A7">
        <w:t>Project Problem Strategy</w:t>
      </w:r>
      <w:bookmarkEnd w:id="3"/>
    </w:p>
    <w:p w14:paraId="1078455B" w14:textId="02695875" w:rsidR="080BA1FE" w:rsidRDefault="080BA1FE" w:rsidP="080BA1FE">
      <w:pPr>
        <w:tabs>
          <w:tab w:val="num" w:pos="360"/>
        </w:tabs>
      </w:pPr>
      <w:r>
        <w:t>We propose an automated solution to this problem with the development of a Flight Management System (FMS) which can be configured for any port in any country.  This solution will reduce manpower requirements for all departments involved in flight logistics, streamlining the decision-making process for management by providing concise and accurate information about flights, crew and boarding/disembarking controls to a variety of airports internationally.  This will standardize the workflow of all impacted airlines and participating ports around the world.  This process is fast enough to communicate all the way around the world in a matter of seconds about a specific crew member, a flight, a port, an aircraft type, etc. It is a time saving, cost saving, space saving, and highly efficient system if done properly. Air traffic control becomes more fluid, and they are notified about flights of concern far faster and more consistently than by traditional means, thereby avoiding more potential expenses for accidents of varying kinds. This system will be on windows devices but strive for platform independence and as such will be able to communicate with any other windows system with this software solution. This will utilize a MySQL database to serve and maintain information and form necessary relationships between our entities of note (the systems we’re keeping track of).  This system is to be titled, Lambert Air Management (LAM) and may be used interchangeably with FMS for the purposes of this document.</w:t>
      </w:r>
    </w:p>
    <w:p w14:paraId="6614882A" w14:textId="0E3CF1AA" w:rsidR="003E0E4B" w:rsidRPr="00211058" w:rsidRDefault="003E0E4B" w:rsidP="00211058">
      <w:pPr>
        <w:rPr>
          <w:szCs w:val="24"/>
        </w:rPr>
      </w:pPr>
    </w:p>
    <w:p w14:paraId="4D34B5ED" w14:textId="29300BA3" w:rsidR="00211058" w:rsidRPr="00211058" w:rsidRDefault="00AF11A7" w:rsidP="00AE5CAD">
      <w:pPr>
        <w:pStyle w:val="Heading2"/>
      </w:pPr>
      <w:bookmarkStart w:id="4" w:name="_Toc97217067"/>
      <w:r>
        <w:t xml:space="preserve">System </w:t>
      </w:r>
      <w:r w:rsidR="00AE5CAD">
        <w:t>Architecture</w:t>
      </w:r>
      <w:bookmarkEnd w:id="4"/>
    </w:p>
    <w:p w14:paraId="57B6AA9D" w14:textId="29300BA3" w:rsidR="4B73FE6A" w:rsidRDefault="4B73FE6A" w:rsidP="00CD0CEA">
      <w:pPr>
        <w:pStyle w:val="Heading3"/>
      </w:pPr>
      <w:bookmarkStart w:id="5" w:name="_Toc97217068"/>
      <w:r>
        <w:t xml:space="preserve">Information </w:t>
      </w:r>
      <w:r w:rsidR="00692A1E">
        <w:t>T</w:t>
      </w:r>
      <w:r>
        <w:t>opology Chart (ITC)</w:t>
      </w:r>
      <w:bookmarkEnd w:id="5"/>
    </w:p>
    <w:p w14:paraId="492756A4" w14:textId="77777777" w:rsidR="007E6966" w:rsidRDefault="00AB4F51" w:rsidP="00AB4F51">
      <w:r>
        <w:t>The entities of the FMS are divided into three subsystems:  the Port Information Subsystem</w:t>
      </w:r>
      <w:r w:rsidR="007E6966">
        <w:t xml:space="preserve"> (PIS)</w:t>
      </w:r>
      <w:r>
        <w:t>, Arrival/Departure Subsystem</w:t>
      </w:r>
      <w:r w:rsidR="007E6966">
        <w:t xml:space="preserve"> (ADS)</w:t>
      </w:r>
      <w:r>
        <w:t>, and Aircraft &amp; Airline Subsystem</w:t>
      </w:r>
      <w:r w:rsidR="007E6966">
        <w:t xml:space="preserve"> (AAS)</w:t>
      </w:r>
      <w:r>
        <w:t>.</w:t>
      </w:r>
    </w:p>
    <w:p w14:paraId="0FCA26B4" w14:textId="26832D4E" w:rsidR="00AB4F51" w:rsidRDefault="00AB4F51" w:rsidP="00395E96">
      <w:pPr>
        <w:pStyle w:val="ListParagraph"/>
        <w:numPr>
          <w:ilvl w:val="0"/>
          <w:numId w:val="18"/>
        </w:numPr>
      </w:pPr>
      <w:r>
        <w:lastRenderedPageBreak/>
        <w:t xml:space="preserve">Airport </w:t>
      </w:r>
      <w:r w:rsidR="002C1C36">
        <w:t xml:space="preserve">infrastructure, including airports themselves, </w:t>
      </w:r>
      <w:r w:rsidR="007E6966">
        <w:t>terminals, gates, and runways are defined within the PIS.</w:t>
      </w:r>
    </w:p>
    <w:p w14:paraId="6CD3A8B3" w14:textId="1FB281C6" w:rsidR="007D5B9F" w:rsidRDefault="007D5B9F" w:rsidP="00395E96">
      <w:pPr>
        <w:pStyle w:val="ListParagraph"/>
        <w:numPr>
          <w:ilvl w:val="0"/>
          <w:numId w:val="18"/>
        </w:numPr>
      </w:pPr>
      <w:r>
        <w:t xml:space="preserve">The ADS </w:t>
      </w:r>
      <w:r w:rsidR="00A94433">
        <w:t xml:space="preserve">contains information on arrivals, departures, </w:t>
      </w:r>
      <w:r w:rsidR="00E51339">
        <w:t xml:space="preserve">recurring scheduled flights, </w:t>
      </w:r>
      <w:r w:rsidR="00A94433">
        <w:t>and their associated flight crew.</w:t>
      </w:r>
    </w:p>
    <w:p w14:paraId="4643279A" w14:textId="3DDAC6F7" w:rsidR="00DF1B69" w:rsidRPr="00AB4F51" w:rsidRDefault="00DF1B69" w:rsidP="00395E96">
      <w:pPr>
        <w:pStyle w:val="ListParagraph"/>
        <w:numPr>
          <w:ilvl w:val="0"/>
          <w:numId w:val="18"/>
        </w:numPr>
      </w:pPr>
      <w:r>
        <w:t xml:space="preserve">The AAS stores information on airlines, their respective fleets of aircraft, </w:t>
      </w:r>
      <w:r w:rsidR="004B0B17">
        <w:t>and their flight crews, as well as general-purpose information on models of aircraft.</w:t>
      </w:r>
    </w:p>
    <w:p w14:paraId="7FCACB2B" w14:textId="50A1FECE" w:rsidR="18BDEA9C" w:rsidRDefault="236DF891" w:rsidP="001E76BD">
      <w:pPr>
        <w:pStyle w:val="NoSpacing"/>
        <w:rPr>
          <w:rFonts w:eastAsia="Calibri" w:cs="Arial"/>
          <w:szCs w:val="24"/>
        </w:rPr>
      </w:pPr>
      <w:r>
        <w:rPr>
          <w:noProof/>
        </w:rPr>
        <w:drawing>
          <wp:inline distT="0" distB="0" distL="0" distR="0" wp14:anchorId="7A974A4C" wp14:editId="696F8F65">
            <wp:extent cx="6678084" cy="6010275"/>
            <wp:effectExtent l="0" t="0" r="0" b="0"/>
            <wp:docPr id="1625070481" name="Picture 162507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78084" cy="6010275"/>
                    </a:xfrm>
                    <a:prstGeom prst="rect">
                      <a:avLst/>
                    </a:prstGeom>
                  </pic:spPr>
                </pic:pic>
              </a:graphicData>
            </a:graphic>
          </wp:inline>
        </w:drawing>
      </w:r>
    </w:p>
    <w:p w14:paraId="71B90D82" w14:textId="4A3FCB66" w:rsidR="001E76BD" w:rsidRDefault="001E76BD" w:rsidP="001E76BD">
      <w:pPr>
        <w:jc w:val="center"/>
        <w:rPr>
          <w:rFonts w:eastAsia="Calibri" w:cs="Arial"/>
          <w:b/>
          <w:bCs/>
          <w:sz w:val="20"/>
          <w:szCs w:val="20"/>
        </w:rPr>
      </w:pPr>
      <w:r>
        <w:rPr>
          <w:rFonts w:eastAsia="Calibri" w:cs="Arial"/>
          <w:b/>
          <w:bCs/>
          <w:sz w:val="20"/>
          <w:szCs w:val="20"/>
        </w:rPr>
        <w:t xml:space="preserve">                                          </w:t>
      </w:r>
      <w:r w:rsidRPr="001E76BD">
        <w:rPr>
          <w:rFonts w:eastAsia="Calibri" w:cs="Arial"/>
          <w:b/>
          <w:bCs/>
          <w:sz w:val="20"/>
          <w:szCs w:val="20"/>
        </w:rPr>
        <w:t>Figure 1.3.1 Information Topology Chart (ITC)</w:t>
      </w:r>
    </w:p>
    <w:p w14:paraId="1BCAD2EF" w14:textId="77777777" w:rsidR="00A65B7C" w:rsidRPr="001E76BD" w:rsidRDefault="00A65B7C" w:rsidP="001E76BD">
      <w:pPr>
        <w:jc w:val="center"/>
        <w:rPr>
          <w:rFonts w:eastAsia="Calibri" w:cs="Arial"/>
          <w:b/>
          <w:bCs/>
          <w:sz w:val="20"/>
          <w:szCs w:val="20"/>
        </w:rPr>
      </w:pPr>
    </w:p>
    <w:p w14:paraId="10878332" w14:textId="5462DA33" w:rsidR="4B73FE6A" w:rsidRDefault="4B73FE6A" w:rsidP="00CD0CEA">
      <w:pPr>
        <w:pStyle w:val="Heading3"/>
      </w:pPr>
      <w:bookmarkStart w:id="6" w:name="_Toc97217069"/>
      <w:r>
        <w:lastRenderedPageBreak/>
        <w:t xml:space="preserve">Object Flow </w:t>
      </w:r>
      <w:r w:rsidR="6EC61471">
        <w:t xml:space="preserve">Diagram </w:t>
      </w:r>
      <w:r w:rsidR="18BDEA9C">
        <w:t>(OFD)</w:t>
      </w:r>
      <w:bookmarkEnd w:id="6"/>
      <w:r>
        <w:tab/>
      </w:r>
    </w:p>
    <w:p w14:paraId="743F7CE6" w14:textId="74969C58" w:rsidR="001E76BD" w:rsidRPr="001E76BD" w:rsidRDefault="0076117B" w:rsidP="001E76BD">
      <w:pPr>
        <w:rPr>
          <w:rFonts w:eastAsia="Calibri" w:cs="Arial"/>
          <w:szCs w:val="24"/>
        </w:rPr>
      </w:pPr>
      <w:r>
        <w:rPr>
          <w:rFonts w:eastAsia="Calibri" w:cs="Arial"/>
          <w:szCs w:val="24"/>
        </w:rPr>
        <w:t>The flow of data within the FMS is simple</w:t>
      </w:r>
      <w:r w:rsidR="00A82400">
        <w:rPr>
          <w:rFonts w:eastAsia="Calibri" w:cs="Arial"/>
          <w:szCs w:val="24"/>
        </w:rPr>
        <w:t xml:space="preserve">: the system is divided into </w:t>
      </w:r>
      <w:r w:rsidR="0031524C">
        <w:rPr>
          <w:rFonts w:eastAsia="Calibri" w:cs="Arial"/>
          <w:szCs w:val="24"/>
        </w:rPr>
        <w:t>three subsystems, each of which are connected to the central relational database.</w:t>
      </w:r>
      <w:r w:rsidR="00DA6363">
        <w:rPr>
          <w:rFonts w:eastAsia="Calibri" w:cs="Arial"/>
          <w:szCs w:val="24"/>
        </w:rPr>
        <w:t xml:space="preserve">  Desynchronization of data is </w:t>
      </w:r>
      <w:r w:rsidR="00D661D3">
        <w:rPr>
          <w:rFonts w:eastAsia="Calibri" w:cs="Arial"/>
          <w:szCs w:val="24"/>
        </w:rPr>
        <w:t>avoided</w:t>
      </w:r>
      <w:r w:rsidR="00104E6C">
        <w:rPr>
          <w:rFonts w:eastAsia="Calibri" w:cs="Arial"/>
          <w:szCs w:val="24"/>
        </w:rPr>
        <w:t xml:space="preserve"> by having all subsystems’ queries </w:t>
      </w:r>
      <w:r w:rsidR="009E69B0">
        <w:rPr>
          <w:rFonts w:eastAsia="Calibri" w:cs="Arial"/>
          <w:szCs w:val="24"/>
        </w:rPr>
        <w:t>being done on a shared database</w:t>
      </w:r>
      <w:r w:rsidR="00335855">
        <w:rPr>
          <w:rFonts w:eastAsia="Calibri" w:cs="Arial"/>
          <w:szCs w:val="24"/>
        </w:rPr>
        <w:t>, eliminating the need to synchronize between distributed systems.</w:t>
      </w:r>
    </w:p>
    <w:p w14:paraId="590E076E" w14:textId="42A77EE3" w:rsidR="00877BD7" w:rsidRDefault="002E1A5A" w:rsidP="001E76BD">
      <w:pPr>
        <w:pStyle w:val="NoSpacing"/>
        <w:rPr>
          <w:rFonts w:eastAsia="Calibri"/>
          <w:szCs w:val="24"/>
        </w:rPr>
      </w:pPr>
      <w:r w:rsidRPr="00C858D2">
        <w:rPr>
          <w:noProof/>
        </w:rPr>
        <w:drawing>
          <wp:inline distT="0" distB="0" distL="0" distR="0" wp14:anchorId="04BC3A16" wp14:editId="43741CF9">
            <wp:extent cx="6106886" cy="2497727"/>
            <wp:effectExtent l="0" t="0" r="0" b="0"/>
            <wp:docPr id="5" name="Diagram 5">
              <a:extLst xmlns:a="http://schemas.openxmlformats.org/drawingml/2006/main">
                <a:ext uri="{FF2B5EF4-FFF2-40B4-BE49-F238E27FC236}">
                  <a16:creationId xmlns:a16="http://schemas.microsoft.com/office/drawing/2014/main" id="{5EBBCC4B-537D-41F9-B890-CF69F7B3C87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EBBA3B5" w14:textId="13D4ABDC" w:rsidR="001E76BD" w:rsidRDefault="001E76BD" w:rsidP="001E76BD">
      <w:pPr>
        <w:pStyle w:val="NoSpacing"/>
        <w:jc w:val="right"/>
        <w:rPr>
          <w:b/>
          <w:bCs/>
          <w:sz w:val="20"/>
          <w:szCs w:val="20"/>
        </w:rPr>
      </w:pPr>
      <w:r w:rsidRPr="001E76BD">
        <w:rPr>
          <w:b/>
          <w:bCs/>
          <w:sz w:val="20"/>
          <w:szCs w:val="20"/>
        </w:rPr>
        <w:t>Figure 1.3.2 Object Flow Diagram (OFD)</w:t>
      </w:r>
    </w:p>
    <w:p w14:paraId="60D1C2D4" w14:textId="77777777" w:rsidR="001E76BD" w:rsidRPr="001E76BD" w:rsidRDefault="001E76BD" w:rsidP="001E76BD">
      <w:pPr>
        <w:pStyle w:val="NoSpacing"/>
        <w:rPr>
          <w:b/>
          <w:bCs/>
          <w:sz w:val="20"/>
          <w:szCs w:val="20"/>
        </w:rPr>
      </w:pPr>
    </w:p>
    <w:p w14:paraId="2D899762" w14:textId="77777777" w:rsidR="00612B8C" w:rsidRDefault="00612B8C">
      <w:pPr>
        <w:spacing w:line="259" w:lineRule="auto"/>
        <w:jc w:val="left"/>
        <w:rPr>
          <w:rFonts w:ascii="Microsoft Sans Serif" w:eastAsiaTheme="majorEastAsia" w:hAnsi="Microsoft Sans Serif" w:cstheme="majorBidi"/>
          <w:color w:val="2F5496" w:themeColor="accent1" w:themeShade="BF"/>
          <w:sz w:val="40"/>
          <w:szCs w:val="26"/>
        </w:rPr>
      </w:pPr>
      <w:bookmarkStart w:id="7" w:name="_Toc97217070"/>
      <w:r>
        <w:br w:type="page"/>
      </w:r>
    </w:p>
    <w:p w14:paraId="60733F23" w14:textId="4F98A1F2" w:rsidR="00211058" w:rsidRPr="00211058" w:rsidRDefault="003B711A" w:rsidP="00FB42D4">
      <w:pPr>
        <w:pStyle w:val="Heading2"/>
      </w:pPr>
      <w:r>
        <w:lastRenderedPageBreak/>
        <w:t>Subsystems</w:t>
      </w:r>
      <w:bookmarkEnd w:id="7"/>
    </w:p>
    <w:p w14:paraId="1188FC67" w14:textId="29300BA3" w:rsidR="00354C6B" w:rsidRDefault="00354C6B" w:rsidP="00354C6B">
      <w:pPr>
        <w:pStyle w:val="Heading3"/>
      </w:pPr>
      <w:bookmarkStart w:id="8" w:name="_Toc97217071"/>
      <w:r>
        <w:t>Central Database</w:t>
      </w:r>
      <w:bookmarkEnd w:id="8"/>
    </w:p>
    <w:p w14:paraId="13B6ECFF" w14:textId="26E3EBCE" w:rsidR="00354C6B" w:rsidRPr="00354C6B" w:rsidRDefault="00354C6B" w:rsidP="007C2C89">
      <w:pPr>
        <w:pStyle w:val="NoSpacing"/>
        <w:ind w:left="720"/>
      </w:pPr>
      <w:r>
        <w:t xml:space="preserve">All </w:t>
      </w:r>
      <w:r w:rsidR="00623C6C">
        <w:t>system data is stored within a central relational database.</w:t>
      </w:r>
      <w:r w:rsidR="00924A76">
        <w:t xml:space="preserve">  This will be implemented in MySQL, a </w:t>
      </w:r>
      <w:r w:rsidR="0092510F">
        <w:t>freely-available database which provides full SQL capabilities.</w:t>
      </w:r>
    </w:p>
    <w:p w14:paraId="2A2D8F4F" w14:textId="29300BA3" w:rsidR="00FB42D4" w:rsidRPr="00FB42D4" w:rsidRDefault="00663193" w:rsidP="00FB42D4">
      <w:pPr>
        <w:pStyle w:val="Heading3"/>
      </w:pPr>
      <w:bookmarkStart w:id="9" w:name="_Toc97217072"/>
      <w:r>
        <w:t>Port Information</w:t>
      </w:r>
      <w:bookmarkEnd w:id="9"/>
    </w:p>
    <w:p w14:paraId="2D4650C0" w14:textId="7E0ED0F0" w:rsidR="00663193" w:rsidRDefault="00663193" w:rsidP="007C2C89">
      <w:pPr>
        <w:pStyle w:val="NoSpacing"/>
        <w:ind w:left="720"/>
      </w:pPr>
      <w:r>
        <w:t>Holds all information on</w:t>
      </w:r>
      <w:r w:rsidR="003179EF">
        <w:t xml:space="preserve"> countries, </w:t>
      </w:r>
      <w:r w:rsidR="00195A56">
        <w:t>participating airports along with their runways, terminals, and gates.</w:t>
      </w:r>
      <w:r w:rsidR="00B71C62">
        <w:t xml:space="preserve">  This will be the first subsystem to be populated with data, as the other two build off of its information.</w:t>
      </w:r>
    </w:p>
    <w:p w14:paraId="2B9F3082" w14:textId="29300BA3" w:rsidR="00195A56" w:rsidRDefault="00195A56" w:rsidP="00195A56">
      <w:pPr>
        <w:pStyle w:val="Heading3"/>
      </w:pPr>
      <w:bookmarkStart w:id="10" w:name="_Toc97217073"/>
      <w:r>
        <w:t>Airline &amp; Aircraft</w:t>
      </w:r>
      <w:bookmarkEnd w:id="10"/>
    </w:p>
    <w:p w14:paraId="7F76BCC7" w14:textId="3EEEADB6" w:rsidR="00195A56" w:rsidRDefault="003F4D31" w:rsidP="007C2C89">
      <w:pPr>
        <w:pStyle w:val="NoSpacing"/>
        <w:ind w:left="720"/>
      </w:pPr>
      <w:r>
        <w:t>Holds all information on participating airlines</w:t>
      </w:r>
      <w:r w:rsidR="00561BBD">
        <w:t>, as well as their flight crew and fleet</w:t>
      </w:r>
      <w:r w:rsidR="00B969C8">
        <w:t xml:space="preserve"> of aircraft.</w:t>
      </w:r>
      <w:r w:rsidR="00617FBF">
        <w:t xml:space="preserve">  This is the second system to be populated, as </w:t>
      </w:r>
      <w:r w:rsidR="009F6FD2">
        <w:t>airlines and aircraft are rarely added to the system and rely on the existence of corresponding data in the Port Information Subsystem.</w:t>
      </w:r>
    </w:p>
    <w:p w14:paraId="06F3A7EF" w14:textId="29300BA3" w:rsidR="005205E6" w:rsidRDefault="005205E6" w:rsidP="005205E6">
      <w:pPr>
        <w:pStyle w:val="Heading3"/>
      </w:pPr>
      <w:bookmarkStart w:id="11" w:name="_Toc97217074"/>
      <w:r>
        <w:t>Flights</w:t>
      </w:r>
      <w:bookmarkEnd w:id="11"/>
    </w:p>
    <w:p w14:paraId="215B0DBA" w14:textId="63FECF21" w:rsidR="00A65B7C" w:rsidRPr="005205E6" w:rsidRDefault="005205E6" w:rsidP="007C2C89">
      <w:pPr>
        <w:pStyle w:val="NoSpacing"/>
        <w:ind w:left="720"/>
      </w:pPr>
      <w:r>
        <w:t>Holds information on flights and flight schedules, as well as flight crew.</w:t>
      </w:r>
      <w:r w:rsidR="009D6FFF">
        <w:t xml:space="preserve">  Flights are stored as both recurring scheduled flights, as well as individual flights with a specific plane, set of crew, and </w:t>
      </w:r>
      <w:r w:rsidR="007878C3">
        <w:t>time.</w:t>
      </w:r>
    </w:p>
    <w:p w14:paraId="60BD0C95" w14:textId="77777777" w:rsidR="00612B8C" w:rsidRDefault="00612B8C">
      <w:pPr>
        <w:spacing w:line="259" w:lineRule="auto"/>
        <w:jc w:val="left"/>
        <w:rPr>
          <w:rFonts w:ascii="Microsoft Sans Serif" w:eastAsiaTheme="majorEastAsia" w:hAnsi="Microsoft Sans Serif" w:cstheme="majorBidi"/>
          <w:b/>
          <w:color w:val="2F5496" w:themeColor="accent1" w:themeShade="BF"/>
          <w:sz w:val="48"/>
          <w:szCs w:val="32"/>
        </w:rPr>
      </w:pPr>
      <w:bookmarkStart w:id="12" w:name="_Toc97217075"/>
      <w:r>
        <w:br w:type="page"/>
      </w:r>
    </w:p>
    <w:p w14:paraId="402D71CE" w14:textId="6DB5564F" w:rsidR="00130112" w:rsidRDefault="080BA1FE" w:rsidP="00C41BAC">
      <w:pPr>
        <w:pStyle w:val="Heading1"/>
      </w:pPr>
      <w:r w:rsidRPr="005379C6">
        <w:lastRenderedPageBreak/>
        <w:t>Storage Requirements</w:t>
      </w:r>
      <w:bookmarkEnd w:id="12"/>
    </w:p>
    <w:p w14:paraId="67CCC4F9" w14:textId="77777777" w:rsidR="009752B6" w:rsidRPr="00F61D47" w:rsidRDefault="009752B6" w:rsidP="009752B6">
      <w:pPr>
        <w:pStyle w:val="NoSpacing"/>
        <w:rPr>
          <w:b/>
          <w:bCs/>
        </w:rPr>
      </w:pPr>
      <w:r w:rsidRPr="00F61D47">
        <w:rPr>
          <w:b/>
          <w:bCs/>
        </w:rPr>
        <w:t>Figure 2.1.1 Entity Relationship Diagram(ERD)</w:t>
      </w:r>
    </w:p>
    <w:p w14:paraId="35AD7FCA" w14:textId="77777777" w:rsidR="009752B6" w:rsidRPr="00F61D47" w:rsidRDefault="009752B6" w:rsidP="009752B6">
      <w:pPr>
        <w:pStyle w:val="NoSpacing"/>
      </w:pPr>
      <w:r w:rsidRPr="00F61D47">
        <w:t xml:space="preserve">Through these relationship tables, one can accurately and comprehensively define the structure of the database. </w:t>
      </w:r>
      <w:r>
        <w:t xml:space="preserve">Attributes are not shown in this specific ERD, they will be added for our complex database specifications document. For now, including the attributes is impractical in conveying what is necessary. </w:t>
      </w:r>
    </w:p>
    <w:p w14:paraId="361753A9" w14:textId="67FD84B8" w:rsidR="00130112" w:rsidRDefault="009752B6" w:rsidP="00C41BAC">
      <w:pPr>
        <w:pStyle w:val="NoSpacing"/>
      </w:pPr>
      <w:r w:rsidRPr="00F61D47">
        <w:rPr>
          <w:noProof/>
          <w14:ligatures w14:val="none"/>
        </w:rPr>
        <w:drawing>
          <wp:anchor distT="0" distB="0" distL="114300" distR="114300" simplePos="0" relativeHeight="251658241" behindDoc="0" locked="0" layoutInCell="1" allowOverlap="1" wp14:anchorId="186DDEAA" wp14:editId="2065753F">
            <wp:simplePos x="0" y="0"/>
            <wp:positionH relativeFrom="margin">
              <wp:posOffset>692727</wp:posOffset>
            </wp:positionH>
            <wp:positionV relativeFrom="paragraph">
              <wp:posOffset>43642</wp:posOffset>
            </wp:positionV>
            <wp:extent cx="4538749" cy="6554468"/>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46789" cy="6566079"/>
                    </a:xfrm>
                    <a:prstGeom prst="rect">
                      <a:avLst/>
                    </a:prstGeom>
                  </pic:spPr>
                </pic:pic>
              </a:graphicData>
            </a:graphic>
            <wp14:sizeRelH relativeFrom="margin">
              <wp14:pctWidth>0</wp14:pctWidth>
            </wp14:sizeRelH>
            <wp14:sizeRelV relativeFrom="margin">
              <wp14:pctHeight>0</wp14:pctHeight>
            </wp14:sizeRelV>
          </wp:anchor>
        </w:drawing>
      </w:r>
    </w:p>
    <w:p w14:paraId="32B61E2F" w14:textId="434277DF" w:rsidR="00B14AB4" w:rsidRDefault="00B14AB4" w:rsidP="00C41BAC">
      <w:pPr>
        <w:pStyle w:val="NoSpacing"/>
      </w:pPr>
    </w:p>
    <w:p w14:paraId="7CCE6D84" w14:textId="0ABC2B4C" w:rsidR="00B14AB4" w:rsidRDefault="00B14AB4" w:rsidP="00C41BAC">
      <w:pPr>
        <w:pStyle w:val="NoSpacing"/>
      </w:pPr>
    </w:p>
    <w:p w14:paraId="09B9BE8F" w14:textId="045D6F83" w:rsidR="00B14AB4" w:rsidRDefault="00B14AB4" w:rsidP="00C41BAC">
      <w:pPr>
        <w:pStyle w:val="NoSpacing"/>
      </w:pPr>
    </w:p>
    <w:p w14:paraId="0B718A33" w14:textId="4A222555" w:rsidR="00B14AB4" w:rsidRDefault="00B14AB4" w:rsidP="00C41BAC">
      <w:pPr>
        <w:pStyle w:val="NoSpacing"/>
      </w:pPr>
    </w:p>
    <w:p w14:paraId="3ABC3338" w14:textId="0925EB3F" w:rsidR="00B14AB4" w:rsidRDefault="00B14AB4" w:rsidP="00C41BAC">
      <w:pPr>
        <w:pStyle w:val="NoSpacing"/>
      </w:pPr>
    </w:p>
    <w:p w14:paraId="33342739" w14:textId="77777777" w:rsidR="00B14AB4" w:rsidRDefault="00B14AB4" w:rsidP="00C41BAC">
      <w:pPr>
        <w:pStyle w:val="NoSpacing"/>
      </w:pPr>
    </w:p>
    <w:p w14:paraId="6D5A1592" w14:textId="7EF68D7F" w:rsidR="00B14AB4" w:rsidRDefault="00B14AB4" w:rsidP="00C41BAC">
      <w:pPr>
        <w:pStyle w:val="NoSpacing"/>
      </w:pPr>
    </w:p>
    <w:p w14:paraId="2AC568E5" w14:textId="58B127A8" w:rsidR="00B14AB4" w:rsidRDefault="00B14AB4" w:rsidP="00C41BAC">
      <w:pPr>
        <w:pStyle w:val="NoSpacing"/>
      </w:pPr>
    </w:p>
    <w:p w14:paraId="64458380" w14:textId="28DF4E00" w:rsidR="00B14AB4" w:rsidRDefault="00B14AB4" w:rsidP="00C41BAC">
      <w:pPr>
        <w:pStyle w:val="NoSpacing"/>
      </w:pPr>
    </w:p>
    <w:p w14:paraId="052E251F" w14:textId="77777777" w:rsidR="00B14AB4" w:rsidRDefault="00B14AB4" w:rsidP="00C41BAC">
      <w:pPr>
        <w:pStyle w:val="NoSpacing"/>
      </w:pPr>
    </w:p>
    <w:p w14:paraId="3E3DC9EC" w14:textId="35BF7894" w:rsidR="00B14AB4" w:rsidRDefault="00B14AB4" w:rsidP="00C41BAC">
      <w:pPr>
        <w:pStyle w:val="NoSpacing"/>
      </w:pPr>
    </w:p>
    <w:p w14:paraId="170EE132" w14:textId="0D669FBE" w:rsidR="00B14AB4" w:rsidRDefault="00B14AB4" w:rsidP="00C41BAC">
      <w:pPr>
        <w:pStyle w:val="NoSpacing"/>
      </w:pPr>
    </w:p>
    <w:p w14:paraId="6AF3A88D" w14:textId="77777777" w:rsidR="00B14AB4" w:rsidRDefault="00B14AB4" w:rsidP="00C41BAC">
      <w:pPr>
        <w:pStyle w:val="NoSpacing"/>
      </w:pPr>
    </w:p>
    <w:p w14:paraId="3B0DD45D" w14:textId="77777777" w:rsidR="00B14AB4" w:rsidRDefault="00B14AB4" w:rsidP="00C41BAC">
      <w:pPr>
        <w:pStyle w:val="NoSpacing"/>
      </w:pPr>
    </w:p>
    <w:p w14:paraId="2C1B300D" w14:textId="77777777" w:rsidR="00B14AB4" w:rsidRDefault="00B14AB4" w:rsidP="00C41BAC">
      <w:pPr>
        <w:pStyle w:val="NoSpacing"/>
      </w:pPr>
    </w:p>
    <w:p w14:paraId="21BEFE16" w14:textId="77777777" w:rsidR="00B14AB4" w:rsidRDefault="00B14AB4" w:rsidP="00C41BAC">
      <w:pPr>
        <w:pStyle w:val="NoSpacing"/>
      </w:pPr>
    </w:p>
    <w:p w14:paraId="55D31545" w14:textId="77777777" w:rsidR="00B14AB4" w:rsidRDefault="00B14AB4" w:rsidP="00C41BAC">
      <w:pPr>
        <w:pStyle w:val="NoSpacing"/>
      </w:pPr>
    </w:p>
    <w:p w14:paraId="4799A739" w14:textId="77777777" w:rsidR="00B14AB4" w:rsidRDefault="00B14AB4" w:rsidP="00C41BAC">
      <w:pPr>
        <w:pStyle w:val="NoSpacing"/>
      </w:pPr>
    </w:p>
    <w:p w14:paraId="5CFF3E70" w14:textId="77777777" w:rsidR="00B14AB4" w:rsidRDefault="00B14AB4" w:rsidP="00C41BAC">
      <w:pPr>
        <w:pStyle w:val="NoSpacing"/>
      </w:pPr>
    </w:p>
    <w:p w14:paraId="15EFE8BF" w14:textId="77777777" w:rsidR="00B14AB4" w:rsidRDefault="00B14AB4" w:rsidP="00C41BAC">
      <w:pPr>
        <w:pStyle w:val="NoSpacing"/>
      </w:pPr>
    </w:p>
    <w:p w14:paraId="0DAE032E" w14:textId="77777777" w:rsidR="00B14AB4" w:rsidRDefault="00B14AB4" w:rsidP="00C41BAC">
      <w:pPr>
        <w:pStyle w:val="NoSpacing"/>
      </w:pPr>
    </w:p>
    <w:p w14:paraId="4F067A2D" w14:textId="77777777" w:rsidR="00B14AB4" w:rsidRDefault="00B14AB4" w:rsidP="00C41BAC">
      <w:pPr>
        <w:pStyle w:val="NoSpacing"/>
      </w:pPr>
    </w:p>
    <w:p w14:paraId="32ADD356" w14:textId="77777777" w:rsidR="00B14AB4" w:rsidRDefault="00B14AB4" w:rsidP="00C41BAC">
      <w:pPr>
        <w:pStyle w:val="NoSpacing"/>
      </w:pPr>
    </w:p>
    <w:p w14:paraId="5099D83C" w14:textId="77777777" w:rsidR="00B14AB4" w:rsidRDefault="00B14AB4" w:rsidP="00C41BAC">
      <w:pPr>
        <w:pStyle w:val="NoSpacing"/>
      </w:pPr>
    </w:p>
    <w:p w14:paraId="33B443BC" w14:textId="77777777" w:rsidR="00B14AB4" w:rsidRDefault="00B14AB4" w:rsidP="00C41BAC">
      <w:pPr>
        <w:pStyle w:val="NoSpacing"/>
      </w:pPr>
    </w:p>
    <w:p w14:paraId="39C8E5CD" w14:textId="77777777" w:rsidR="00B14AB4" w:rsidRDefault="00B14AB4" w:rsidP="00C41BAC">
      <w:pPr>
        <w:pStyle w:val="NoSpacing"/>
      </w:pPr>
    </w:p>
    <w:p w14:paraId="7E2051D1" w14:textId="77777777" w:rsidR="00B14AB4" w:rsidRDefault="00B14AB4" w:rsidP="00C41BAC">
      <w:pPr>
        <w:pStyle w:val="NoSpacing"/>
      </w:pPr>
    </w:p>
    <w:p w14:paraId="5D53CB76" w14:textId="77777777" w:rsidR="00B14AB4" w:rsidRDefault="00B14AB4" w:rsidP="00C41BAC">
      <w:pPr>
        <w:pStyle w:val="NoSpacing"/>
      </w:pPr>
    </w:p>
    <w:p w14:paraId="19FE2F8D" w14:textId="77777777" w:rsidR="00B14AB4" w:rsidRDefault="00B14AB4" w:rsidP="00C41BAC">
      <w:pPr>
        <w:pStyle w:val="NoSpacing"/>
      </w:pPr>
    </w:p>
    <w:p w14:paraId="224BA05E" w14:textId="77777777" w:rsidR="00B14AB4" w:rsidRDefault="00B14AB4" w:rsidP="00C41BAC">
      <w:pPr>
        <w:pStyle w:val="NoSpacing"/>
      </w:pPr>
    </w:p>
    <w:p w14:paraId="14134450" w14:textId="77777777" w:rsidR="00B14AB4" w:rsidRDefault="00B14AB4" w:rsidP="00C41BAC">
      <w:pPr>
        <w:pStyle w:val="NoSpacing"/>
      </w:pPr>
    </w:p>
    <w:p w14:paraId="55C1917A" w14:textId="77777777" w:rsidR="00B14AB4" w:rsidRDefault="00B14AB4" w:rsidP="00C41BAC">
      <w:pPr>
        <w:pStyle w:val="NoSpacing"/>
      </w:pPr>
    </w:p>
    <w:p w14:paraId="098D5FB1" w14:textId="2A73C347" w:rsidR="00AB6F53" w:rsidRDefault="00F73F9D" w:rsidP="00C41BAC">
      <w:pPr>
        <w:pStyle w:val="NoSpacing"/>
      </w:pPr>
      <w:r>
        <w:t xml:space="preserve">It </w:t>
      </w:r>
      <w:r w:rsidR="00132E1C">
        <w:t>is anticipated that the system will contain the following main information entit</w:t>
      </w:r>
      <w:r w:rsidR="00796716">
        <w:t>i</w:t>
      </w:r>
      <w:r w:rsidR="00132E1C">
        <w:t xml:space="preserve">es, along with their </w:t>
      </w:r>
      <w:r w:rsidR="00B256FE">
        <w:t xml:space="preserve">attribute codes and primary keys. </w:t>
      </w:r>
      <w:r w:rsidR="00585425">
        <w:t>The conventions used are summarized below:</w:t>
      </w:r>
    </w:p>
    <w:p w14:paraId="02AE1D46" w14:textId="2BF3D94F" w:rsidR="00585425" w:rsidRDefault="00585425" w:rsidP="00395E96">
      <w:pPr>
        <w:pStyle w:val="NoSpacing"/>
        <w:numPr>
          <w:ilvl w:val="0"/>
          <w:numId w:val="20"/>
        </w:numPr>
      </w:pPr>
      <w:r>
        <w:t xml:space="preserve">Each information entity referenced is identified by a reference code and a descriptive name. </w:t>
      </w:r>
    </w:p>
    <w:p w14:paraId="7A7AC362" w14:textId="77777777" w:rsidR="0016499A" w:rsidRDefault="00585425" w:rsidP="00395E96">
      <w:pPr>
        <w:pStyle w:val="NoSpacing"/>
        <w:numPr>
          <w:ilvl w:val="0"/>
          <w:numId w:val="20"/>
        </w:numPr>
      </w:pPr>
      <w:r>
        <w:lastRenderedPageBreak/>
        <w:t>For each entity, the attributes (data elements) to be stored are identified below</w:t>
      </w:r>
      <w:r w:rsidR="00686EA9">
        <w:t xml:space="preserve">, as well as their </w:t>
      </w:r>
      <w:r w:rsidR="0016499A">
        <w:t xml:space="preserve">assigned </w:t>
      </w:r>
      <w:r w:rsidR="00686EA9">
        <w:t>key</w:t>
      </w:r>
      <w:r w:rsidR="0016499A">
        <w:t>.</w:t>
      </w:r>
    </w:p>
    <w:p w14:paraId="02EFB82C" w14:textId="77777777" w:rsidR="00201A0F" w:rsidRDefault="0016499A" w:rsidP="00395E96">
      <w:pPr>
        <w:pStyle w:val="NoSpacing"/>
        <w:numPr>
          <w:ilvl w:val="0"/>
          <w:numId w:val="20"/>
        </w:numPr>
      </w:pPr>
      <w:r>
        <w:t>The entities as presented will easi</w:t>
      </w:r>
      <w:r w:rsidR="00201A0F">
        <w:t xml:space="preserve">ly transition into a set of normalized relations in a normalized relational database. </w:t>
      </w:r>
    </w:p>
    <w:p w14:paraId="779BDA48" w14:textId="77777777" w:rsidR="009E0570" w:rsidRDefault="00201A0F" w:rsidP="00395E96">
      <w:pPr>
        <w:pStyle w:val="NoSpacing"/>
        <w:numPr>
          <w:ilvl w:val="0"/>
          <w:numId w:val="20"/>
        </w:numPr>
      </w:pPr>
      <w:r>
        <w:t xml:space="preserve">Data elements that will be implemented as foreign keys, in the normalized relational database </w:t>
      </w:r>
      <w:r w:rsidR="009E0570">
        <w:t xml:space="preserve">are identified between the “{ }” brackets, labeling which entity they refer to. </w:t>
      </w:r>
    </w:p>
    <w:p w14:paraId="6DDB9072" w14:textId="77777777" w:rsidR="00D6000C" w:rsidRDefault="00D6000C" w:rsidP="00395E96">
      <w:pPr>
        <w:pStyle w:val="NoSpacing"/>
        <w:numPr>
          <w:ilvl w:val="0"/>
          <w:numId w:val="20"/>
        </w:numPr>
      </w:pPr>
      <w:r>
        <w:t>Data elements that will be used as primary key attributes (or part of the primary key) at the database implementation time are also identified by parenthesized comments.</w:t>
      </w:r>
    </w:p>
    <w:p w14:paraId="0B7F8C5B" w14:textId="056F1DD5" w:rsidR="00585425" w:rsidRDefault="00D6000C" w:rsidP="00395E96">
      <w:pPr>
        <w:pStyle w:val="NoSpacing"/>
        <w:numPr>
          <w:ilvl w:val="0"/>
          <w:numId w:val="20"/>
        </w:numPr>
      </w:pPr>
      <w:r>
        <w:t xml:space="preserve">For each entity, a </w:t>
      </w:r>
      <w:r w:rsidR="00C41BAC">
        <w:t xml:space="preserve">brief comment describing the data being stored will be provided. </w:t>
      </w:r>
      <w:r w:rsidR="009E0570">
        <w:t xml:space="preserve"> </w:t>
      </w:r>
      <w:r w:rsidR="00686EA9">
        <w:t xml:space="preserve"> </w:t>
      </w:r>
    </w:p>
    <w:p w14:paraId="6D44CF08" w14:textId="77777777" w:rsidR="00480B8D" w:rsidRDefault="00480B8D" w:rsidP="007C2C89">
      <w:pPr>
        <w:pStyle w:val="NoSpacing"/>
      </w:pPr>
    </w:p>
    <w:p w14:paraId="6BCF7422" w14:textId="77777777" w:rsidR="00C41BAC" w:rsidRPr="00AB6F53" w:rsidRDefault="00C41BAC" w:rsidP="00C41BAC">
      <w:pPr>
        <w:pStyle w:val="NoSpacing"/>
        <w:ind w:left="720"/>
      </w:pPr>
    </w:p>
    <w:p w14:paraId="74FC32AF" w14:textId="09824D10" w:rsidR="3218496C" w:rsidRDefault="3218496C" w:rsidP="00395E96">
      <w:pPr>
        <w:pStyle w:val="ListParagraph"/>
        <w:numPr>
          <w:ilvl w:val="0"/>
          <w:numId w:val="2"/>
        </w:numPr>
        <w:spacing w:line="240" w:lineRule="auto"/>
        <w:rPr>
          <w:rFonts w:eastAsiaTheme="minorEastAsia"/>
          <w:b/>
          <w:bCs/>
          <w:color w:val="181A1B"/>
          <w:szCs w:val="24"/>
        </w:rPr>
      </w:pPr>
      <w:r w:rsidRPr="6BB31FFF">
        <w:rPr>
          <w:rFonts w:eastAsia="Georgia" w:cs="Georgia"/>
          <w:b/>
          <w:color w:val="181A1B"/>
          <w:szCs w:val="24"/>
        </w:rPr>
        <w:t>Countries</w:t>
      </w:r>
      <w:r w:rsidRPr="6BB31FFF">
        <w:rPr>
          <w:rFonts w:eastAsia="Georgia" w:cs="Georgia"/>
          <w:color w:val="181A1B"/>
          <w:szCs w:val="24"/>
        </w:rPr>
        <w:t>: For defining information countries. Essential attributed include:</w:t>
      </w:r>
    </w:p>
    <w:p w14:paraId="2CE7087F" w14:textId="723EDC92"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Country Code</w:t>
      </w:r>
      <w:r w:rsidRPr="3218496C">
        <w:rPr>
          <w:rFonts w:ascii="DengXian" w:eastAsia="DengXian" w:hAnsi="DengXian" w:cs="DengXian"/>
          <w:color w:val="181A1B"/>
          <w:szCs w:val="24"/>
        </w:rPr>
        <w:t xml:space="preserve"> (</w:t>
      </w:r>
      <w:r w:rsidRPr="6BB31FFF">
        <w:rPr>
          <w:rFonts w:eastAsia="Georgia" w:cs="Georgia"/>
          <w:color w:val="181A1B"/>
          <w:szCs w:val="24"/>
        </w:rPr>
        <w:t>CnCode</w:t>
      </w:r>
      <w:r w:rsidRPr="3218496C">
        <w:rPr>
          <w:rFonts w:ascii="DengXian" w:eastAsia="DengXian" w:hAnsi="DengXian" w:cs="DengXian"/>
          <w:color w:val="181A1B"/>
          <w:szCs w:val="24"/>
        </w:rPr>
        <w:t>)</w:t>
      </w:r>
    </w:p>
    <w:p w14:paraId="142B8E59" w14:textId="6BF2F30F"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System Name</w:t>
      </w:r>
      <w:r w:rsidRPr="3218496C">
        <w:rPr>
          <w:rFonts w:ascii="DengXian" w:eastAsia="DengXian" w:hAnsi="DengXian" w:cs="DengXian"/>
          <w:color w:val="181A1B"/>
          <w:szCs w:val="24"/>
        </w:rPr>
        <w:t xml:space="preserve"> (</w:t>
      </w:r>
      <w:r w:rsidRPr="6BB31FFF">
        <w:rPr>
          <w:rFonts w:eastAsia="Georgia" w:cs="Georgia"/>
          <w:color w:val="181A1B"/>
          <w:szCs w:val="24"/>
        </w:rPr>
        <w:t>CnName</w:t>
      </w:r>
      <w:r w:rsidRPr="3218496C">
        <w:rPr>
          <w:rFonts w:ascii="DengXian" w:eastAsia="DengXian" w:hAnsi="DengXian" w:cs="DengXian"/>
          <w:color w:val="181A1B"/>
          <w:szCs w:val="24"/>
        </w:rPr>
        <w:t>)</w:t>
      </w:r>
    </w:p>
    <w:p w14:paraId="1181C1EA" w14:textId="09A0F7F5"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System Abbreviations</w:t>
      </w:r>
      <w:r w:rsidRPr="3218496C">
        <w:rPr>
          <w:rFonts w:ascii="DengXian" w:eastAsia="DengXian" w:hAnsi="DengXian" w:cs="DengXian"/>
          <w:color w:val="181A1B"/>
          <w:szCs w:val="24"/>
        </w:rPr>
        <w:t xml:space="preserve"> (</w:t>
      </w:r>
      <w:r w:rsidRPr="6BB31FFF">
        <w:rPr>
          <w:rFonts w:eastAsia="Georgia" w:cs="Georgia"/>
          <w:color w:val="181A1B"/>
          <w:szCs w:val="24"/>
        </w:rPr>
        <w:t>CnAbbr</w:t>
      </w:r>
      <w:r w:rsidRPr="3218496C">
        <w:rPr>
          <w:rFonts w:ascii="DengXian" w:eastAsia="DengXian" w:hAnsi="DengXian" w:cs="DengXian"/>
          <w:color w:val="181A1B"/>
          <w:szCs w:val="24"/>
        </w:rPr>
        <w:t>)</w:t>
      </w:r>
    </w:p>
    <w:p w14:paraId="2AEE3276" w14:textId="7874AB58" w:rsidR="3218496C" w:rsidRDefault="3218496C" w:rsidP="3218496C">
      <w:pPr>
        <w:spacing w:line="240" w:lineRule="auto"/>
        <w:ind w:left="720" w:firstLine="720"/>
        <w:rPr>
          <w:rFonts w:ascii="Arial" w:eastAsia="Arial" w:hAnsi="Arial" w:cs="Arial"/>
          <w:color w:val="181A1B"/>
          <w:szCs w:val="24"/>
        </w:rPr>
      </w:pPr>
      <w:r w:rsidRPr="6BB31FFF">
        <w:rPr>
          <w:rFonts w:eastAsia="Georgia" w:cs="Georgia"/>
          <w:color w:val="181A1B"/>
          <w:szCs w:val="24"/>
        </w:rPr>
        <w:t>Primary Key: {CnCode</w:t>
      </w:r>
      <w:r w:rsidRPr="3218496C">
        <w:rPr>
          <w:rFonts w:ascii="Arial" w:eastAsia="Arial" w:hAnsi="Arial" w:cs="Arial"/>
          <w:color w:val="181A1B"/>
          <w:szCs w:val="24"/>
        </w:rPr>
        <w:t>}</w:t>
      </w:r>
    </w:p>
    <w:p w14:paraId="11E413EE" w14:textId="5AD0A9E4" w:rsidR="3218496C" w:rsidRDefault="3218496C" w:rsidP="00395E96">
      <w:pPr>
        <w:pStyle w:val="ListParagraph"/>
        <w:numPr>
          <w:ilvl w:val="0"/>
          <w:numId w:val="2"/>
        </w:numPr>
        <w:spacing w:line="240" w:lineRule="auto"/>
        <w:rPr>
          <w:rFonts w:eastAsiaTheme="minorEastAsia"/>
          <w:b/>
          <w:bCs/>
          <w:color w:val="181A1B"/>
          <w:szCs w:val="24"/>
        </w:rPr>
      </w:pPr>
      <w:r w:rsidRPr="6BB31FFF">
        <w:rPr>
          <w:rFonts w:eastAsia="Georgia" w:cs="Georgia"/>
          <w:b/>
          <w:color w:val="181A1B"/>
          <w:szCs w:val="24"/>
        </w:rPr>
        <w:t>Participating Ports</w:t>
      </w:r>
      <w:r w:rsidRPr="6BB31FFF">
        <w:rPr>
          <w:rFonts w:eastAsia="Georgia" w:cs="Georgia"/>
          <w:color w:val="181A1B"/>
          <w:szCs w:val="24"/>
        </w:rPr>
        <w:t>: for defining information on participating ports. Essential attribute</w:t>
      </w:r>
      <w:r w:rsidR="00393987">
        <w:rPr>
          <w:rFonts w:eastAsia="Georgia" w:cs="Georgia"/>
          <w:color w:val="181A1B"/>
          <w:szCs w:val="24"/>
        </w:rPr>
        <w:t>s</w:t>
      </w:r>
      <w:r w:rsidRPr="6BB31FFF">
        <w:rPr>
          <w:rFonts w:eastAsia="Georgia" w:cs="Georgia"/>
          <w:color w:val="181A1B"/>
          <w:szCs w:val="24"/>
        </w:rPr>
        <w:t xml:space="preserve"> include:</w:t>
      </w:r>
    </w:p>
    <w:p w14:paraId="19E123D0" w14:textId="5D938FA7"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Airport Code</w:t>
      </w:r>
      <w:r w:rsidRPr="3218496C">
        <w:rPr>
          <w:rFonts w:ascii="Arial" w:eastAsia="Arial" w:hAnsi="Arial" w:cs="Arial"/>
          <w:color w:val="181A1B"/>
          <w:szCs w:val="24"/>
        </w:rPr>
        <w:t xml:space="preserve"> (</w:t>
      </w:r>
      <w:r w:rsidRPr="6BB31FFF">
        <w:rPr>
          <w:rFonts w:eastAsia="Georgia" w:cs="Georgia"/>
          <w:color w:val="181A1B"/>
          <w:szCs w:val="24"/>
        </w:rPr>
        <w:t>PortCode</w:t>
      </w:r>
      <w:r w:rsidRPr="3218496C">
        <w:rPr>
          <w:rFonts w:ascii="Arial" w:eastAsia="Arial" w:hAnsi="Arial" w:cs="Arial"/>
          <w:color w:val="181A1B"/>
          <w:szCs w:val="24"/>
        </w:rPr>
        <w:t>)</w:t>
      </w:r>
    </w:p>
    <w:p w14:paraId="135A8AD7" w14:textId="5CD9DD3C"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Airport Name</w:t>
      </w:r>
      <w:r w:rsidRPr="3218496C">
        <w:rPr>
          <w:rFonts w:ascii="Arial" w:eastAsia="Arial" w:hAnsi="Arial" w:cs="Arial"/>
          <w:color w:val="181A1B"/>
          <w:szCs w:val="24"/>
        </w:rPr>
        <w:t xml:space="preserve"> (</w:t>
      </w:r>
      <w:r w:rsidRPr="6BB31FFF">
        <w:rPr>
          <w:rFonts w:eastAsia="Georgia" w:cs="Georgia"/>
          <w:color w:val="181A1B"/>
          <w:szCs w:val="24"/>
        </w:rPr>
        <w:t>PortName</w:t>
      </w:r>
      <w:r w:rsidRPr="3218496C">
        <w:rPr>
          <w:rFonts w:ascii="Arial" w:eastAsia="Arial" w:hAnsi="Arial" w:cs="Arial"/>
          <w:color w:val="181A1B"/>
          <w:szCs w:val="24"/>
        </w:rPr>
        <w:t>)</w:t>
      </w:r>
    </w:p>
    <w:p w14:paraId="44E39A86" w14:textId="0BC583A7"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Airport Short Name</w:t>
      </w:r>
      <w:r w:rsidRPr="3218496C">
        <w:rPr>
          <w:rFonts w:ascii="Arial" w:eastAsia="Arial" w:hAnsi="Arial" w:cs="Arial"/>
          <w:color w:val="181A1B"/>
          <w:szCs w:val="24"/>
        </w:rPr>
        <w:t xml:space="preserve"> (</w:t>
      </w:r>
      <w:r w:rsidRPr="6BB31FFF">
        <w:rPr>
          <w:rFonts w:eastAsia="Georgia" w:cs="Georgia"/>
          <w:color w:val="181A1B"/>
          <w:szCs w:val="24"/>
        </w:rPr>
        <w:t>PortShort</w:t>
      </w:r>
      <w:r w:rsidRPr="3218496C">
        <w:rPr>
          <w:rFonts w:ascii="Arial" w:eastAsia="Arial" w:hAnsi="Arial" w:cs="Arial"/>
          <w:color w:val="181A1B"/>
          <w:szCs w:val="24"/>
        </w:rPr>
        <w:t>)</w:t>
      </w:r>
    </w:p>
    <w:p w14:paraId="013F8293" w14:textId="71441C34"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 xml:space="preserve">Related Country </w:t>
      </w:r>
      <w:r w:rsidRPr="3218496C">
        <w:rPr>
          <w:rFonts w:ascii="Arial" w:eastAsia="Arial" w:hAnsi="Arial" w:cs="Arial"/>
          <w:color w:val="181A1B"/>
          <w:szCs w:val="24"/>
        </w:rPr>
        <w:t>(</w:t>
      </w:r>
      <w:r w:rsidRPr="6BB31FFF">
        <w:rPr>
          <w:rFonts w:eastAsia="Georgia" w:cs="Georgia"/>
          <w:color w:val="181A1B"/>
          <w:szCs w:val="24"/>
        </w:rPr>
        <w:t>PortCnCode</w:t>
      </w:r>
      <w:r w:rsidRPr="3218496C">
        <w:rPr>
          <w:rFonts w:ascii="Arial" w:eastAsia="Arial" w:hAnsi="Arial" w:cs="Arial"/>
          <w:color w:val="181A1B"/>
          <w:szCs w:val="24"/>
        </w:rPr>
        <w:t xml:space="preserve"> </w:t>
      </w:r>
      <w:r w:rsidRPr="6BB31FFF">
        <w:rPr>
          <w:rFonts w:eastAsia="Georgia" w:cs="Georgia"/>
          <w:b/>
          <w:color w:val="181A1B"/>
          <w:szCs w:val="24"/>
        </w:rPr>
        <w:t>reference to E01</w:t>
      </w:r>
      <w:r w:rsidRPr="3218496C">
        <w:rPr>
          <w:rFonts w:ascii="Arial" w:eastAsia="Arial" w:hAnsi="Arial" w:cs="Arial"/>
          <w:color w:val="181A1B"/>
          <w:szCs w:val="24"/>
        </w:rPr>
        <w:t>)</w:t>
      </w:r>
    </w:p>
    <w:p w14:paraId="672D824C" w14:textId="41BD4AE5" w:rsidR="3218496C" w:rsidRDefault="3218496C" w:rsidP="3218496C">
      <w:pPr>
        <w:spacing w:line="240" w:lineRule="auto"/>
        <w:ind w:left="720" w:firstLine="720"/>
        <w:rPr>
          <w:rFonts w:ascii="Arial" w:eastAsia="Arial" w:hAnsi="Arial" w:cs="Arial"/>
          <w:color w:val="181A1B"/>
          <w:szCs w:val="24"/>
        </w:rPr>
      </w:pPr>
      <w:r w:rsidRPr="6BB31FFF">
        <w:rPr>
          <w:rFonts w:eastAsia="Georgia" w:cs="Georgia"/>
          <w:color w:val="181A1B"/>
          <w:szCs w:val="24"/>
        </w:rPr>
        <w:t>Primary Key:</w:t>
      </w:r>
      <w:r w:rsidRPr="3218496C">
        <w:rPr>
          <w:rFonts w:ascii="Arial" w:eastAsia="Arial" w:hAnsi="Arial" w:cs="Arial"/>
          <w:color w:val="181A1B"/>
          <w:szCs w:val="24"/>
        </w:rPr>
        <w:t xml:space="preserve"> {</w:t>
      </w:r>
      <w:r w:rsidRPr="6BB31FFF">
        <w:rPr>
          <w:rFonts w:eastAsia="Georgia" w:cs="Georgia"/>
          <w:color w:val="181A1B"/>
          <w:szCs w:val="24"/>
        </w:rPr>
        <w:t>PortCode</w:t>
      </w:r>
      <w:r w:rsidRPr="3218496C">
        <w:rPr>
          <w:rFonts w:ascii="Arial" w:eastAsia="Arial" w:hAnsi="Arial" w:cs="Arial"/>
          <w:color w:val="181A1B"/>
          <w:szCs w:val="24"/>
        </w:rPr>
        <w:t>}</w:t>
      </w:r>
    </w:p>
    <w:p w14:paraId="73E79E85" w14:textId="52853601" w:rsidR="3218496C" w:rsidRDefault="3218496C" w:rsidP="00395E96">
      <w:pPr>
        <w:pStyle w:val="ListParagraph"/>
        <w:numPr>
          <w:ilvl w:val="0"/>
          <w:numId w:val="2"/>
        </w:numPr>
        <w:spacing w:line="240" w:lineRule="auto"/>
        <w:rPr>
          <w:rFonts w:eastAsiaTheme="minorEastAsia"/>
          <w:b/>
          <w:bCs/>
          <w:color w:val="181A1B"/>
          <w:szCs w:val="24"/>
        </w:rPr>
      </w:pPr>
      <w:r w:rsidRPr="6BB31FFF">
        <w:rPr>
          <w:rFonts w:eastAsia="Georgia" w:cs="Georgia"/>
          <w:b/>
          <w:color w:val="181A1B"/>
          <w:szCs w:val="24"/>
        </w:rPr>
        <w:t>Airlines</w:t>
      </w:r>
      <w:r w:rsidRPr="6BB31FFF">
        <w:rPr>
          <w:rFonts w:eastAsia="Georgia" w:cs="Georgia"/>
          <w:color w:val="181A1B"/>
          <w:szCs w:val="24"/>
        </w:rPr>
        <w:t xml:space="preserve">: for identification of all airlines that use that port. Essential attributes </w:t>
      </w:r>
      <w:r>
        <w:tab/>
      </w:r>
      <w:r w:rsidRPr="6BB31FFF">
        <w:rPr>
          <w:rFonts w:eastAsia="Georgia" w:cs="Georgia"/>
          <w:color w:val="181A1B"/>
          <w:szCs w:val="24"/>
        </w:rPr>
        <w:t>include:</w:t>
      </w:r>
    </w:p>
    <w:p w14:paraId="04F2FF69" w14:textId="6819864A"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Airline Identification Code (AlCode</w:t>
      </w:r>
      <w:r w:rsidRPr="3218496C">
        <w:rPr>
          <w:rFonts w:ascii="Arial" w:eastAsia="Arial" w:hAnsi="Arial" w:cs="Arial"/>
          <w:color w:val="181A1B"/>
          <w:szCs w:val="24"/>
        </w:rPr>
        <w:t>)</w:t>
      </w:r>
    </w:p>
    <w:p w14:paraId="4CFA83E9" w14:textId="6A2EA43B"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Airline Name (AlName</w:t>
      </w:r>
      <w:r w:rsidRPr="3218496C">
        <w:rPr>
          <w:rFonts w:ascii="Arial" w:eastAsia="Arial" w:hAnsi="Arial" w:cs="Arial"/>
          <w:color w:val="181A1B"/>
          <w:szCs w:val="24"/>
        </w:rPr>
        <w:t>)</w:t>
      </w:r>
    </w:p>
    <w:p w14:paraId="7DC99780" w14:textId="0563A5AB"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Airline Host Country (AlCnCode</w:t>
      </w:r>
      <w:r w:rsidRPr="3218496C">
        <w:rPr>
          <w:rFonts w:ascii="Arial" w:eastAsia="Arial" w:hAnsi="Arial" w:cs="Arial"/>
          <w:color w:val="181A1B"/>
          <w:szCs w:val="24"/>
        </w:rPr>
        <w:t xml:space="preserve"> </w:t>
      </w:r>
      <w:r w:rsidRPr="6BB31FFF">
        <w:rPr>
          <w:rFonts w:eastAsia="Georgia" w:cs="Georgia"/>
          <w:b/>
          <w:color w:val="181A1B"/>
          <w:szCs w:val="24"/>
        </w:rPr>
        <w:t>reference to E01</w:t>
      </w:r>
      <w:r w:rsidRPr="3218496C">
        <w:rPr>
          <w:rFonts w:ascii="Arial" w:eastAsia="Arial" w:hAnsi="Arial" w:cs="Arial"/>
          <w:color w:val="181A1B"/>
          <w:szCs w:val="24"/>
        </w:rPr>
        <w:t>)</w:t>
      </w:r>
    </w:p>
    <w:p w14:paraId="17417DD2" w14:textId="3882E7AD"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 xml:space="preserve">Airline Base Port </w:t>
      </w:r>
      <w:r w:rsidRPr="3218496C">
        <w:rPr>
          <w:rFonts w:ascii="Arial" w:eastAsia="Arial" w:hAnsi="Arial" w:cs="Arial"/>
          <w:color w:val="181A1B"/>
          <w:szCs w:val="24"/>
        </w:rPr>
        <w:t>(</w:t>
      </w:r>
      <w:r w:rsidRPr="6BB31FFF">
        <w:rPr>
          <w:rFonts w:eastAsia="Georgia" w:cs="Georgia"/>
          <w:color w:val="181A1B"/>
          <w:szCs w:val="24"/>
        </w:rPr>
        <w:t>AlPortCode</w:t>
      </w:r>
      <w:r w:rsidRPr="3218496C">
        <w:rPr>
          <w:rFonts w:ascii="Arial" w:eastAsia="Arial" w:hAnsi="Arial" w:cs="Arial"/>
          <w:color w:val="181A1B"/>
          <w:szCs w:val="24"/>
        </w:rPr>
        <w:t xml:space="preserve"> </w:t>
      </w:r>
      <w:r w:rsidRPr="6BB31FFF">
        <w:rPr>
          <w:rFonts w:eastAsia="Georgia" w:cs="Georgia"/>
          <w:b/>
          <w:color w:val="181A1B"/>
          <w:szCs w:val="24"/>
        </w:rPr>
        <w:t>references E02</w:t>
      </w:r>
      <w:r w:rsidRPr="3218496C">
        <w:rPr>
          <w:rFonts w:ascii="Arial" w:eastAsia="Arial" w:hAnsi="Arial" w:cs="Arial"/>
          <w:color w:val="181A1B"/>
          <w:szCs w:val="24"/>
        </w:rPr>
        <w:t>)</w:t>
      </w:r>
    </w:p>
    <w:p w14:paraId="2BB9D8E0" w14:textId="6A1EEEFE"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Airline Headquarters Address Line 1 (AlAddrLine1</w:t>
      </w:r>
      <w:r w:rsidRPr="3218496C">
        <w:rPr>
          <w:rFonts w:ascii="Arial" w:eastAsia="Arial" w:hAnsi="Arial" w:cs="Arial"/>
          <w:color w:val="181A1B"/>
          <w:szCs w:val="24"/>
        </w:rPr>
        <w:t>)</w:t>
      </w:r>
    </w:p>
    <w:p w14:paraId="102B7755" w14:textId="779E30D6"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Airline Headquarters City (AlCity</w:t>
      </w:r>
      <w:r w:rsidRPr="3218496C">
        <w:rPr>
          <w:rFonts w:ascii="Arial" w:eastAsia="Arial" w:hAnsi="Arial" w:cs="Arial"/>
          <w:color w:val="181A1B"/>
          <w:szCs w:val="24"/>
        </w:rPr>
        <w:t>)</w:t>
      </w:r>
    </w:p>
    <w:p w14:paraId="5BB6E0C3" w14:textId="68DB2349"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Airline Telephone Number(s) (AlTelephone</w:t>
      </w:r>
      <w:r w:rsidRPr="3218496C">
        <w:rPr>
          <w:rFonts w:ascii="Arial" w:eastAsia="Arial" w:hAnsi="Arial" w:cs="Arial"/>
          <w:color w:val="181A1B"/>
          <w:szCs w:val="24"/>
        </w:rPr>
        <w:t>)</w:t>
      </w:r>
    </w:p>
    <w:p w14:paraId="37786B59" w14:textId="5B2479D6"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Airline Contact Person(s) (AlContact</w:t>
      </w:r>
      <w:r w:rsidRPr="3218496C">
        <w:rPr>
          <w:rFonts w:ascii="Arial" w:eastAsia="Arial" w:hAnsi="Arial" w:cs="Arial"/>
          <w:color w:val="181A1B"/>
          <w:szCs w:val="24"/>
        </w:rPr>
        <w:t>)</w:t>
      </w:r>
    </w:p>
    <w:p w14:paraId="27A91027" w14:textId="6A62F466" w:rsidR="3218496C" w:rsidRDefault="3218496C" w:rsidP="3218496C">
      <w:pPr>
        <w:spacing w:line="240" w:lineRule="auto"/>
        <w:ind w:left="720" w:firstLine="720"/>
        <w:rPr>
          <w:rFonts w:ascii="DengXian" w:eastAsia="DengXian" w:hAnsi="DengXian" w:cs="DengXian"/>
          <w:color w:val="181A1B"/>
          <w:szCs w:val="24"/>
        </w:rPr>
      </w:pPr>
      <w:r w:rsidRPr="6BB31FFF">
        <w:rPr>
          <w:rFonts w:eastAsia="Georgia" w:cs="Georgia"/>
          <w:color w:val="181A1B"/>
          <w:szCs w:val="24"/>
        </w:rPr>
        <w:t>Primary Key: {AlCode</w:t>
      </w:r>
      <w:r w:rsidRPr="3218496C">
        <w:rPr>
          <w:rFonts w:ascii="DengXian" w:eastAsia="DengXian" w:hAnsi="DengXian" w:cs="DengXian"/>
          <w:color w:val="181A1B"/>
          <w:szCs w:val="24"/>
        </w:rPr>
        <w:t>}</w:t>
      </w:r>
    </w:p>
    <w:p w14:paraId="5A43B5D6" w14:textId="1E2A3B32" w:rsidR="3218496C" w:rsidRDefault="3218496C" w:rsidP="00395E96">
      <w:pPr>
        <w:pStyle w:val="ListParagraph"/>
        <w:numPr>
          <w:ilvl w:val="0"/>
          <w:numId w:val="2"/>
        </w:numPr>
        <w:spacing w:line="240" w:lineRule="auto"/>
        <w:rPr>
          <w:rFonts w:eastAsiaTheme="minorEastAsia"/>
          <w:b/>
          <w:bCs/>
          <w:color w:val="181A1B"/>
          <w:szCs w:val="24"/>
        </w:rPr>
      </w:pPr>
      <w:r w:rsidRPr="6BB31FFF">
        <w:rPr>
          <w:rFonts w:eastAsia="Georgia" w:cs="Georgia"/>
          <w:b/>
          <w:color w:val="181A1B"/>
          <w:szCs w:val="24"/>
        </w:rPr>
        <w:t>Aircrafts</w:t>
      </w:r>
      <w:r w:rsidRPr="6BB31FFF">
        <w:rPr>
          <w:rFonts w:eastAsia="Georgia" w:cs="Georgia"/>
          <w:color w:val="181A1B"/>
          <w:szCs w:val="24"/>
        </w:rPr>
        <w:t>: for definition of all aircrafts. Essential attributes include:</w:t>
      </w:r>
    </w:p>
    <w:p w14:paraId="799A2FE9" w14:textId="0D982AC2"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Aircraft Code (AcCode</w:t>
      </w:r>
      <w:r w:rsidRPr="3218496C">
        <w:rPr>
          <w:rFonts w:ascii="DengXian" w:eastAsia="DengXian" w:hAnsi="DengXian" w:cs="DengXian"/>
          <w:color w:val="181A1B"/>
          <w:szCs w:val="24"/>
        </w:rPr>
        <w:t>)</w:t>
      </w:r>
    </w:p>
    <w:p w14:paraId="1A3E6739" w14:textId="177EF7F9"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Aircraft Name (AcName</w:t>
      </w:r>
      <w:r w:rsidRPr="3218496C">
        <w:rPr>
          <w:rFonts w:ascii="DengXian" w:eastAsia="DengXian" w:hAnsi="DengXian" w:cs="DengXian"/>
          <w:color w:val="181A1B"/>
          <w:szCs w:val="24"/>
        </w:rPr>
        <w:t>)</w:t>
      </w:r>
    </w:p>
    <w:p w14:paraId="2AA32F15" w14:textId="40AD2F09"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Aircraft Description (AcModelDscr</w:t>
      </w:r>
      <w:r w:rsidRPr="3218496C">
        <w:rPr>
          <w:rFonts w:ascii="DengXian" w:eastAsia="DengXian" w:hAnsi="DengXian" w:cs="DengXian"/>
          <w:color w:val="181A1B"/>
          <w:szCs w:val="24"/>
        </w:rPr>
        <w:t>)</w:t>
      </w:r>
    </w:p>
    <w:p w14:paraId="3661BF04" w14:textId="6E5A342F"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lastRenderedPageBreak/>
        <w:t>Aircraft Seating (AcCapacity</w:t>
      </w:r>
      <w:r w:rsidRPr="3218496C">
        <w:rPr>
          <w:rFonts w:ascii="DengXian" w:eastAsia="DengXian" w:hAnsi="DengXian" w:cs="DengXian"/>
          <w:color w:val="181A1B"/>
          <w:szCs w:val="24"/>
        </w:rPr>
        <w:t>)</w:t>
      </w:r>
    </w:p>
    <w:p w14:paraId="0651FF76" w14:textId="08E4365B"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Aircraft Features (AcFeatures</w:t>
      </w:r>
      <w:r w:rsidRPr="3218496C">
        <w:rPr>
          <w:rFonts w:ascii="DengXian" w:eastAsia="DengXian" w:hAnsi="DengXian" w:cs="DengXian"/>
          <w:color w:val="181A1B"/>
          <w:szCs w:val="24"/>
        </w:rPr>
        <w:t>)</w:t>
      </w:r>
    </w:p>
    <w:p w14:paraId="3C93FCFB" w14:textId="6E76C525"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Aircraft Type Code (AcTypeCD</w:t>
      </w:r>
      <w:r w:rsidRPr="3218496C">
        <w:rPr>
          <w:rFonts w:ascii="DengXian" w:eastAsia="DengXian" w:hAnsi="DengXian" w:cs="DengXian"/>
          <w:color w:val="181A1B"/>
          <w:szCs w:val="24"/>
        </w:rPr>
        <w:t xml:space="preserve"> </w:t>
      </w:r>
      <w:r w:rsidRPr="6BB31FFF">
        <w:rPr>
          <w:rFonts w:eastAsia="Georgia" w:cs="Georgia"/>
          <w:b/>
          <w:color w:val="181A1B"/>
          <w:szCs w:val="24"/>
        </w:rPr>
        <w:t>references O11</w:t>
      </w:r>
      <w:r w:rsidRPr="3218496C">
        <w:rPr>
          <w:rFonts w:ascii="DengXian" w:eastAsia="DengXian" w:hAnsi="DengXian" w:cs="DengXian"/>
          <w:color w:val="181A1B"/>
          <w:szCs w:val="24"/>
        </w:rPr>
        <w:t>)</w:t>
      </w:r>
    </w:p>
    <w:p w14:paraId="1CDF19E3" w14:textId="78530062"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Aircraft Host Airline (AcAlCode</w:t>
      </w:r>
      <w:r w:rsidRPr="3218496C">
        <w:rPr>
          <w:rFonts w:ascii="DengXian" w:eastAsia="DengXian" w:hAnsi="DengXian" w:cs="DengXian"/>
          <w:color w:val="181A1B"/>
          <w:szCs w:val="24"/>
        </w:rPr>
        <w:t xml:space="preserve"> </w:t>
      </w:r>
      <w:r w:rsidRPr="6BB31FFF">
        <w:rPr>
          <w:rFonts w:eastAsia="Georgia" w:cs="Georgia"/>
          <w:b/>
          <w:color w:val="181A1B"/>
          <w:szCs w:val="24"/>
        </w:rPr>
        <w:t>references E03</w:t>
      </w:r>
      <w:r w:rsidRPr="3218496C">
        <w:rPr>
          <w:rFonts w:ascii="DengXian" w:eastAsia="DengXian" w:hAnsi="DengXian" w:cs="DengXian"/>
          <w:color w:val="181A1B"/>
          <w:szCs w:val="24"/>
        </w:rPr>
        <w:t>)</w:t>
      </w:r>
    </w:p>
    <w:p w14:paraId="5B091B26" w14:textId="09545E7A" w:rsidR="3218496C" w:rsidRDefault="3218496C" w:rsidP="3218496C">
      <w:pPr>
        <w:spacing w:line="240" w:lineRule="auto"/>
        <w:ind w:left="720" w:firstLine="720"/>
        <w:rPr>
          <w:rFonts w:ascii="DengXian" w:eastAsia="DengXian" w:hAnsi="DengXian" w:cs="DengXian"/>
          <w:color w:val="181A1B"/>
          <w:szCs w:val="24"/>
        </w:rPr>
      </w:pPr>
      <w:r w:rsidRPr="6BB31FFF">
        <w:rPr>
          <w:rFonts w:eastAsia="Georgia" w:cs="Georgia"/>
          <w:color w:val="181A1B"/>
          <w:szCs w:val="24"/>
        </w:rPr>
        <w:t>Primary Key: {AcCode</w:t>
      </w:r>
      <w:r w:rsidRPr="3218496C">
        <w:rPr>
          <w:rFonts w:ascii="DengXian" w:eastAsia="DengXian" w:hAnsi="DengXian" w:cs="DengXian"/>
          <w:color w:val="181A1B"/>
          <w:szCs w:val="24"/>
        </w:rPr>
        <w:t xml:space="preserve">} </w:t>
      </w:r>
    </w:p>
    <w:p w14:paraId="2B533ED7" w14:textId="044661C4" w:rsidR="3218496C" w:rsidRDefault="3218496C" w:rsidP="00395E96">
      <w:pPr>
        <w:pStyle w:val="ListParagraph"/>
        <w:numPr>
          <w:ilvl w:val="0"/>
          <w:numId w:val="2"/>
        </w:numPr>
        <w:spacing w:line="240" w:lineRule="auto"/>
        <w:rPr>
          <w:rFonts w:eastAsiaTheme="minorEastAsia"/>
          <w:b/>
          <w:bCs/>
          <w:color w:val="181A1B"/>
          <w:szCs w:val="24"/>
        </w:rPr>
      </w:pPr>
      <w:r w:rsidRPr="6BB31FFF">
        <w:rPr>
          <w:rFonts w:eastAsia="Georgia" w:cs="Georgia"/>
          <w:b/>
          <w:color w:val="181A1B"/>
          <w:szCs w:val="24"/>
        </w:rPr>
        <w:t>Runways</w:t>
      </w:r>
      <w:r w:rsidRPr="6BB31FFF">
        <w:rPr>
          <w:rFonts w:eastAsia="Georgia" w:cs="Georgia"/>
          <w:color w:val="181A1B"/>
          <w:szCs w:val="24"/>
        </w:rPr>
        <w:t>: for defining each runway at each port. Essential attributes include:</w:t>
      </w:r>
    </w:p>
    <w:p w14:paraId="1C161189" w14:textId="2BD5B958"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Runway Code (RwCode</w:t>
      </w:r>
      <w:r w:rsidRPr="3218496C">
        <w:rPr>
          <w:rFonts w:ascii="Arial" w:eastAsia="Arial" w:hAnsi="Arial" w:cs="Arial"/>
          <w:color w:val="181A1B"/>
          <w:szCs w:val="24"/>
        </w:rPr>
        <w:t>)</w:t>
      </w:r>
    </w:p>
    <w:p w14:paraId="27E9877E" w14:textId="3EE2B1FF"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Runway Name (RwName</w:t>
      </w:r>
      <w:r w:rsidRPr="3218496C">
        <w:rPr>
          <w:rFonts w:ascii="Arial" w:eastAsia="Arial" w:hAnsi="Arial" w:cs="Arial"/>
          <w:color w:val="181A1B"/>
          <w:szCs w:val="24"/>
        </w:rPr>
        <w:t>)</w:t>
      </w:r>
    </w:p>
    <w:p w14:paraId="06980489" w14:textId="15493ABA"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Runway Length (RwLength</w:t>
      </w:r>
      <w:r w:rsidRPr="3218496C">
        <w:rPr>
          <w:rFonts w:ascii="Arial" w:eastAsia="Arial" w:hAnsi="Arial" w:cs="Arial"/>
          <w:color w:val="181A1B"/>
          <w:szCs w:val="24"/>
        </w:rPr>
        <w:t>)</w:t>
      </w:r>
    </w:p>
    <w:p w14:paraId="2E9D240E" w14:textId="6B25846A"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Runway Width (RwWidth</w:t>
      </w:r>
      <w:r w:rsidRPr="3218496C">
        <w:rPr>
          <w:rFonts w:ascii="Arial" w:eastAsia="Arial" w:hAnsi="Arial" w:cs="Arial"/>
          <w:color w:val="181A1B"/>
          <w:szCs w:val="24"/>
        </w:rPr>
        <w:t>)</w:t>
      </w:r>
    </w:p>
    <w:p w14:paraId="12327734" w14:textId="20EAD1C1"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Runway Port (RwPortCode</w:t>
      </w:r>
      <w:r w:rsidRPr="3218496C">
        <w:rPr>
          <w:rFonts w:ascii="Arial" w:eastAsia="Arial" w:hAnsi="Arial" w:cs="Arial"/>
          <w:color w:val="181A1B"/>
          <w:szCs w:val="24"/>
        </w:rPr>
        <w:t xml:space="preserve"> </w:t>
      </w:r>
      <w:r w:rsidRPr="6BB31FFF">
        <w:rPr>
          <w:rFonts w:eastAsia="Georgia" w:cs="Georgia"/>
          <w:b/>
          <w:color w:val="181A1B"/>
          <w:szCs w:val="24"/>
        </w:rPr>
        <w:t>references E02</w:t>
      </w:r>
      <w:r w:rsidRPr="3218496C">
        <w:rPr>
          <w:rFonts w:ascii="Arial" w:eastAsia="Arial" w:hAnsi="Arial" w:cs="Arial"/>
          <w:color w:val="181A1B"/>
          <w:szCs w:val="24"/>
        </w:rPr>
        <w:t>)</w:t>
      </w:r>
    </w:p>
    <w:p w14:paraId="1A82D255" w14:textId="2344C601" w:rsidR="3218496C" w:rsidRPr="00321C24" w:rsidRDefault="3218496C" w:rsidP="3218496C">
      <w:pPr>
        <w:spacing w:line="240" w:lineRule="auto"/>
        <w:ind w:left="360"/>
        <w:rPr>
          <w:rFonts w:ascii="Arial" w:eastAsia="Arial" w:hAnsi="Arial" w:cs="Arial"/>
          <w:color w:val="181A1B"/>
          <w:szCs w:val="24"/>
        </w:rPr>
      </w:pPr>
      <w:r w:rsidRPr="3218496C">
        <w:rPr>
          <w:rFonts w:ascii="Arial" w:eastAsia="Arial" w:hAnsi="Arial" w:cs="Arial"/>
          <w:b/>
          <w:bCs/>
          <w:color w:val="181A1B"/>
          <w:szCs w:val="24"/>
        </w:rPr>
        <w:t xml:space="preserve"> </w:t>
      </w:r>
      <w:r>
        <w:tab/>
      </w:r>
      <w:r>
        <w:tab/>
      </w:r>
      <w:r w:rsidRPr="00321C24">
        <w:rPr>
          <w:rFonts w:ascii="Arial" w:eastAsia="Arial" w:hAnsi="Arial" w:cs="Arial"/>
          <w:color w:val="181A1B"/>
          <w:szCs w:val="24"/>
        </w:rPr>
        <w:t>Primary Key: {RwCode}</w:t>
      </w:r>
    </w:p>
    <w:p w14:paraId="3DEF2A64" w14:textId="4DFDF599" w:rsidR="3218496C" w:rsidRDefault="3218496C" w:rsidP="00395E96">
      <w:pPr>
        <w:pStyle w:val="ListParagraph"/>
        <w:numPr>
          <w:ilvl w:val="0"/>
          <w:numId w:val="2"/>
        </w:numPr>
        <w:spacing w:line="240" w:lineRule="auto"/>
        <w:rPr>
          <w:rFonts w:eastAsiaTheme="minorEastAsia"/>
          <w:b/>
          <w:bCs/>
          <w:color w:val="181A1B"/>
          <w:szCs w:val="24"/>
        </w:rPr>
      </w:pPr>
      <w:r w:rsidRPr="6BB31FFF">
        <w:rPr>
          <w:rFonts w:eastAsia="Georgia" w:cs="Georgia"/>
          <w:b/>
          <w:color w:val="181A1B"/>
          <w:szCs w:val="24"/>
        </w:rPr>
        <w:t>Terminals</w:t>
      </w:r>
      <w:r w:rsidRPr="6BB31FFF">
        <w:rPr>
          <w:rFonts w:eastAsia="Georgia" w:cs="Georgia"/>
          <w:color w:val="181A1B"/>
          <w:szCs w:val="24"/>
        </w:rPr>
        <w:t>: for defining each terminal at each port. Essential attributes include:</w:t>
      </w:r>
    </w:p>
    <w:p w14:paraId="63A89515" w14:textId="100FCA13"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Terminal Code (TCode</w:t>
      </w:r>
      <w:r w:rsidRPr="3218496C">
        <w:rPr>
          <w:rFonts w:ascii="Arial" w:eastAsia="Arial" w:hAnsi="Arial" w:cs="Arial"/>
          <w:color w:val="181A1B"/>
          <w:szCs w:val="24"/>
        </w:rPr>
        <w:t>)</w:t>
      </w:r>
    </w:p>
    <w:p w14:paraId="1D5F41DD" w14:textId="7DF4A897"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Terminal Name (TName</w:t>
      </w:r>
      <w:r w:rsidRPr="3218496C">
        <w:rPr>
          <w:rFonts w:ascii="Arial" w:eastAsia="Arial" w:hAnsi="Arial" w:cs="Arial"/>
          <w:color w:val="181A1B"/>
          <w:szCs w:val="24"/>
        </w:rPr>
        <w:t>)</w:t>
      </w:r>
    </w:p>
    <w:p w14:paraId="21D121A4" w14:textId="4921179F"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Terminal Letter (TLetter</w:t>
      </w:r>
      <w:r w:rsidRPr="3218496C">
        <w:rPr>
          <w:rFonts w:ascii="Arial" w:eastAsia="Arial" w:hAnsi="Arial" w:cs="Arial"/>
          <w:color w:val="181A1B"/>
          <w:szCs w:val="24"/>
        </w:rPr>
        <w:t>)</w:t>
      </w:r>
    </w:p>
    <w:p w14:paraId="569CBEE4" w14:textId="0AE7C279"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Terminal Port (TPortCode</w:t>
      </w:r>
      <w:r w:rsidRPr="3218496C">
        <w:rPr>
          <w:rFonts w:ascii="Arial" w:eastAsia="Arial" w:hAnsi="Arial" w:cs="Arial"/>
          <w:color w:val="181A1B"/>
          <w:szCs w:val="24"/>
        </w:rPr>
        <w:t xml:space="preserve"> </w:t>
      </w:r>
      <w:r w:rsidRPr="6BB31FFF">
        <w:rPr>
          <w:rFonts w:eastAsia="Georgia" w:cs="Georgia"/>
          <w:b/>
          <w:color w:val="181A1B"/>
          <w:szCs w:val="24"/>
        </w:rPr>
        <w:t>references E02</w:t>
      </w:r>
      <w:r w:rsidRPr="3218496C">
        <w:rPr>
          <w:rFonts w:ascii="Arial" w:eastAsia="Arial" w:hAnsi="Arial" w:cs="Arial"/>
          <w:color w:val="181A1B"/>
          <w:szCs w:val="24"/>
        </w:rPr>
        <w:t>)</w:t>
      </w:r>
    </w:p>
    <w:p w14:paraId="5BB0131C" w14:textId="6F070447" w:rsidR="3218496C" w:rsidRDefault="3218496C" w:rsidP="3218496C">
      <w:pPr>
        <w:spacing w:line="240" w:lineRule="auto"/>
        <w:ind w:left="720" w:firstLine="720"/>
        <w:rPr>
          <w:rFonts w:ascii="Arial" w:eastAsia="Arial" w:hAnsi="Arial" w:cs="Arial"/>
          <w:color w:val="181A1B"/>
          <w:szCs w:val="24"/>
        </w:rPr>
      </w:pPr>
      <w:r w:rsidRPr="6BB31FFF">
        <w:rPr>
          <w:rFonts w:eastAsia="Georgia" w:cs="Georgia"/>
          <w:color w:val="181A1B"/>
          <w:szCs w:val="24"/>
        </w:rPr>
        <w:t>Primary Key: {TCode</w:t>
      </w:r>
      <w:r w:rsidRPr="3218496C">
        <w:rPr>
          <w:rFonts w:ascii="Arial" w:eastAsia="Arial" w:hAnsi="Arial" w:cs="Arial"/>
          <w:color w:val="181A1B"/>
          <w:szCs w:val="24"/>
        </w:rPr>
        <w:t>}</w:t>
      </w:r>
    </w:p>
    <w:p w14:paraId="45CBE477" w14:textId="01019104" w:rsidR="3218496C" w:rsidRDefault="3218496C" w:rsidP="00395E96">
      <w:pPr>
        <w:pStyle w:val="ListParagraph"/>
        <w:numPr>
          <w:ilvl w:val="0"/>
          <w:numId w:val="2"/>
        </w:numPr>
        <w:spacing w:line="240" w:lineRule="auto"/>
        <w:rPr>
          <w:rFonts w:eastAsiaTheme="minorEastAsia"/>
          <w:color w:val="181A1B"/>
          <w:szCs w:val="24"/>
        </w:rPr>
      </w:pPr>
      <w:r w:rsidRPr="3218496C">
        <w:rPr>
          <w:rFonts w:ascii="Arial" w:eastAsia="Arial" w:hAnsi="Arial" w:cs="Arial"/>
          <w:color w:val="181A1B"/>
          <w:szCs w:val="24"/>
        </w:rPr>
        <w:t xml:space="preserve"> </w:t>
      </w:r>
      <w:r w:rsidRPr="6BB31FFF">
        <w:rPr>
          <w:rFonts w:eastAsia="Georgia" w:cs="Georgia"/>
          <w:b/>
          <w:color w:val="181A1B"/>
          <w:szCs w:val="24"/>
        </w:rPr>
        <w:t>Gates</w:t>
      </w:r>
      <w:r w:rsidRPr="6BB31FFF">
        <w:rPr>
          <w:rFonts w:eastAsia="Georgia" w:cs="Georgia"/>
          <w:color w:val="181A1B"/>
          <w:szCs w:val="24"/>
        </w:rPr>
        <w:t>: for defining each gate at each port. Essential attributes include:</w:t>
      </w:r>
    </w:p>
    <w:p w14:paraId="11323777" w14:textId="6AAC45CC"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Gate Code (GCode</w:t>
      </w:r>
      <w:r w:rsidRPr="3218496C">
        <w:rPr>
          <w:rFonts w:ascii="Arial" w:eastAsia="Arial" w:hAnsi="Arial" w:cs="Arial"/>
          <w:color w:val="181A1B"/>
          <w:szCs w:val="24"/>
        </w:rPr>
        <w:t>)</w:t>
      </w:r>
    </w:p>
    <w:p w14:paraId="505DF47D" w14:textId="52FF030D"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Gate Namee</w:t>
      </w:r>
      <w:r w:rsidRPr="3218496C">
        <w:rPr>
          <w:rFonts w:ascii="Arial" w:eastAsia="Arial" w:hAnsi="Arial" w:cs="Arial"/>
          <w:color w:val="181A1B"/>
          <w:szCs w:val="24"/>
        </w:rPr>
        <w:t xml:space="preserve"> (</w:t>
      </w:r>
      <w:r w:rsidRPr="6BB31FFF">
        <w:rPr>
          <w:rFonts w:eastAsia="Georgia" w:cs="Georgia"/>
          <w:color w:val="181A1B"/>
          <w:szCs w:val="24"/>
        </w:rPr>
        <w:t>GName</w:t>
      </w:r>
      <w:r w:rsidRPr="3218496C">
        <w:rPr>
          <w:rFonts w:ascii="Arial" w:eastAsia="Arial" w:hAnsi="Arial" w:cs="Arial"/>
          <w:color w:val="181A1B"/>
          <w:szCs w:val="24"/>
        </w:rPr>
        <w:t>)</w:t>
      </w:r>
    </w:p>
    <w:p w14:paraId="6C22DFF0" w14:textId="459AF2AE"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Gate Letter (GLetter</w:t>
      </w:r>
      <w:r w:rsidRPr="3218496C">
        <w:rPr>
          <w:rFonts w:ascii="Arial" w:eastAsia="Arial" w:hAnsi="Arial" w:cs="Arial"/>
          <w:color w:val="181A1B"/>
          <w:szCs w:val="24"/>
        </w:rPr>
        <w:t>)</w:t>
      </w:r>
    </w:p>
    <w:p w14:paraId="2D76962D" w14:textId="18062BEB"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Gate Port (GPortCode</w:t>
      </w:r>
      <w:r w:rsidRPr="3218496C">
        <w:rPr>
          <w:rFonts w:ascii="Arial" w:eastAsia="Arial" w:hAnsi="Arial" w:cs="Arial"/>
          <w:color w:val="181A1B"/>
          <w:szCs w:val="24"/>
        </w:rPr>
        <w:t xml:space="preserve"> </w:t>
      </w:r>
      <w:r w:rsidRPr="6BB31FFF">
        <w:rPr>
          <w:rFonts w:eastAsia="Georgia" w:cs="Georgia"/>
          <w:b/>
          <w:color w:val="181A1B"/>
          <w:szCs w:val="24"/>
        </w:rPr>
        <w:t>references E02</w:t>
      </w:r>
      <w:r w:rsidRPr="3218496C">
        <w:rPr>
          <w:rFonts w:ascii="Arial" w:eastAsia="Arial" w:hAnsi="Arial" w:cs="Arial"/>
          <w:color w:val="181A1B"/>
          <w:szCs w:val="24"/>
        </w:rPr>
        <w:t>)</w:t>
      </w:r>
    </w:p>
    <w:p w14:paraId="43375356" w14:textId="3D561CBE" w:rsidR="3218496C" w:rsidRDefault="3218496C" w:rsidP="3218496C">
      <w:pPr>
        <w:spacing w:line="240" w:lineRule="auto"/>
        <w:ind w:left="720" w:firstLine="720"/>
        <w:rPr>
          <w:rFonts w:ascii="Arial" w:eastAsia="Arial" w:hAnsi="Arial" w:cs="Arial"/>
          <w:color w:val="181A1B"/>
          <w:szCs w:val="24"/>
        </w:rPr>
      </w:pPr>
      <w:r w:rsidRPr="6BB31FFF">
        <w:rPr>
          <w:rFonts w:eastAsia="Georgia" w:cs="Georgia"/>
          <w:color w:val="181A1B"/>
          <w:szCs w:val="24"/>
        </w:rPr>
        <w:t>Primary Key: {GCode</w:t>
      </w:r>
      <w:r w:rsidRPr="3218496C">
        <w:rPr>
          <w:rFonts w:ascii="Arial" w:eastAsia="Arial" w:hAnsi="Arial" w:cs="Arial"/>
          <w:color w:val="181A1B"/>
          <w:szCs w:val="24"/>
        </w:rPr>
        <w:t xml:space="preserve">} </w:t>
      </w:r>
    </w:p>
    <w:p w14:paraId="7FDABA17" w14:textId="4D1DB9B3" w:rsidR="3218496C" w:rsidRDefault="3218496C" w:rsidP="00395E96">
      <w:pPr>
        <w:pStyle w:val="ListParagraph"/>
        <w:numPr>
          <w:ilvl w:val="0"/>
          <w:numId w:val="2"/>
        </w:numPr>
        <w:spacing w:line="240" w:lineRule="auto"/>
        <w:rPr>
          <w:rFonts w:eastAsiaTheme="minorEastAsia"/>
          <w:b/>
          <w:bCs/>
          <w:color w:val="181A1B"/>
          <w:szCs w:val="24"/>
        </w:rPr>
      </w:pPr>
      <w:r w:rsidRPr="6BB31FFF">
        <w:rPr>
          <w:rFonts w:eastAsia="Georgia" w:cs="Georgia"/>
          <w:b/>
          <w:color w:val="181A1B"/>
          <w:szCs w:val="24"/>
        </w:rPr>
        <w:t>Flight Officials</w:t>
      </w:r>
      <w:r w:rsidRPr="6BB31FFF">
        <w:rPr>
          <w:rFonts w:eastAsia="Georgia" w:cs="Georgia"/>
          <w:color w:val="181A1B"/>
          <w:szCs w:val="24"/>
        </w:rPr>
        <w:t>: for specifying flight attendants and pilots each airline has. Essential attributes indlude</w:t>
      </w:r>
      <w:r w:rsidRPr="3218496C">
        <w:rPr>
          <w:rFonts w:ascii="DengXian" w:eastAsia="DengXian" w:hAnsi="DengXian" w:cs="DengXian"/>
          <w:color w:val="181A1B"/>
          <w:szCs w:val="24"/>
        </w:rPr>
        <w:t>:</w:t>
      </w:r>
    </w:p>
    <w:p w14:paraId="5D1A654D" w14:textId="1DC39DEC"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Official Code (OCode</w:t>
      </w:r>
      <w:r w:rsidRPr="3218496C">
        <w:rPr>
          <w:rFonts w:ascii="DengXian" w:eastAsia="DengXian" w:hAnsi="DengXian" w:cs="DengXian"/>
          <w:color w:val="181A1B"/>
          <w:szCs w:val="24"/>
        </w:rPr>
        <w:t>)</w:t>
      </w:r>
    </w:p>
    <w:p w14:paraId="539F7C5F" w14:textId="0C6FD3E0"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Official First Name (OFName</w:t>
      </w:r>
      <w:r w:rsidRPr="3218496C">
        <w:rPr>
          <w:rFonts w:ascii="DengXian" w:eastAsia="DengXian" w:hAnsi="DengXian" w:cs="DengXian"/>
          <w:color w:val="181A1B"/>
          <w:szCs w:val="24"/>
        </w:rPr>
        <w:t>)</w:t>
      </w:r>
    </w:p>
    <w:p w14:paraId="5254DAC8" w14:textId="645229C9"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Official Middle Initial (OMIntl</w:t>
      </w:r>
      <w:r w:rsidRPr="3218496C">
        <w:rPr>
          <w:rFonts w:ascii="DengXian" w:eastAsia="DengXian" w:hAnsi="DengXian" w:cs="DengXian"/>
          <w:color w:val="181A1B"/>
          <w:szCs w:val="24"/>
        </w:rPr>
        <w:t>)</w:t>
      </w:r>
    </w:p>
    <w:p w14:paraId="1F5818D8" w14:textId="5E9F5B00"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Official Last Name (OLName</w:t>
      </w:r>
      <w:r w:rsidRPr="3218496C">
        <w:rPr>
          <w:rFonts w:ascii="DengXian" w:eastAsia="DengXian" w:hAnsi="DengXian" w:cs="DengXian"/>
          <w:color w:val="181A1B"/>
          <w:szCs w:val="24"/>
        </w:rPr>
        <w:t>)</w:t>
      </w:r>
    </w:p>
    <w:p w14:paraId="07EFEA38" w14:textId="5B795FA8"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Official’s Related Airline (OAICode</w:t>
      </w:r>
      <w:r w:rsidRPr="3218496C">
        <w:rPr>
          <w:rFonts w:ascii="DengXian" w:eastAsia="DengXian" w:hAnsi="DengXian" w:cs="DengXian"/>
          <w:color w:val="181A1B"/>
          <w:szCs w:val="24"/>
        </w:rPr>
        <w:t xml:space="preserve"> </w:t>
      </w:r>
      <w:r w:rsidRPr="6BB31FFF">
        <w:rPr>
          <w:rFonts w:eastAsia="Georgia" w:cs="Georgia"/>
          <w:b/>
          <w:color w:val="181A1B"/>
          <w:szCs w:val="24"/>
        </w:rPr>
        <w:t>references E03</w:t>
      </w:r>
      <w:r w:rsidRPr="3218496C">
        <w:rPr>
          <w:rFonts w:ascii="DengXian" w:eastAsia="DengXian" w:hAnsi="DengXian" w:cs="DengXian"/>
          <w:color w:val="181A1B"/>
          <w:szCs w:val="24"/>
        </w:rPr>
        <w:t>)</w:t>
      </w:r>
    </w:p>
    <w:p w14:paraId="1EBA9F3C" w14:textId="6FAB9AF4" w:rsidR="3218496C" w:rsidRDefault="3218496C" w:rsidP="3218496C">
      <w:pPr>
        <w:spacing w:line="240" w:lineRule="auto"/>
        <w:ind w:left="720" w:firstLine="720"/>
        <w:rPr>
          <w:rFonts w:ascii="DengXian" w:eastAsia="DengXian" w:hAnsi="DengXian" w:cs="DengXian"/>
          <w:color w:val="181A1B"/>
          <w:szCs w:val="24"/>
        </w:rPr>
      </w:pPr>
      <w:r w:rsidRPr="6BB31FFF">
        <w:rPr>
          <w:rFonts w:eastAsia="Georgia" w:cs="Georgia"/>
          <w:color w:val="181A1B"/>
          <w:szCs w:val="24"/>
        </w:rPr>
        <w:t>Primary Key</w:t>
      </w:r>
      <w:r w:rsidRPr="3218496C">
        <w:rPr>
          <w:rFonts w:ascii="DengXian" w:eastAsia="DengXian" w:hAnsi="DengXian" w:cs="DengXian"/>
          <w:color w:val="181A1B"/>
          <w:szCs w:val="24"/>
        </w:rPr>
        <w:t>: {</w:t>
      </w:r>
      <w:r w:rsidRPr="6BB31FFF">
        <w:rPr>
          <w:rFonts w:eastAsia="Georgia" w:cs="Georgia"/>
          <w:color w:val="181A1B"/>
          <w:szCs w:val="24"/>
        </w:rPr>
        <w:t>OCode</w:t>
      </w:r>
      <w:r w:rsidRPr="3218496C">
        <w:rPr>
          <w:rFonts w:ascii="DengXian" w:eastAsia="DengXian" w:hAnsi="DengXian" w:cs="DengXian"/>
          <w:color w:val="181A1B"/>
          <w:szCs w:val="24"/>
        </w:rPr>
        <w:t xml:space="preserve">} </w:t>
      </w:r>
    </w:p>
    <w:p w14:paraId="4C1673DE" w14:textId="32115F49" w:rsidR="3218496C" w:rsidRDefault="3218496C" w:rsidP="00395E96">
      <w:pPr>
        <w:pStyle w:val="ListParagraph"/>
        <w:numPr>
          <w:ilvl w:val="0"/>
          <w:numId w:val="2"/>
        </w:numPr>
        <w:spacing w:line="240" w:lineRule="auto"/>
        <w:rPr>
          <w:rFonts w:eastAsiaTheme="minorEastAsia"/>
          <w:b/>
          <w:bCs/>
          <w:color w:val="181A1B"/>
          <w:szCs w:val="24"/>
        </w:rPr>
      </w:pPr>
      <w:r w:rsidRPr="6BB31FFF">
        <w:rPr>
          <w:rFonts w:eastAsia="Georgia" w:cs="Georgia"/>
          <w:b/>
          <w:color w:val="181A1B"/>
          <w:szCs w:val="24"/>
        </w:rPr>
        <w:t>Flights</w:t>
      </w:r>
      <w:r w:rsidRPr="6BB31FFF">
        <w:rPr>
          <w:rFonts w:eastAsia="Georgia" w:cs="Georgia"/>
          <w:color w:val="181A1B"/>
          <w:szCs w:val="24"/>
        </w:rPr>
        <w:t>: for specifying all flights. Essential attributes include:</w:t>
      </w:r>
    </w:p>
    <w:p w14:paraId="7A7F3386" w14:textId="588B2AEE"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 xml:space="preserve">Flight Number </w:t>
      </w:r>
      <w:r w:rsidRPr="3218496C">
        <w:rPr>
          <w:rFonts w:ascii="Arial" w:eastAsia="Arial" w:hAnsi="Arial" w:cs="Arial"/>
          <w:color w:val="181A1B"/>
          <w:szCs w:val="24"/>
        </w:rPr>
        <w:t>(</w:t>
      </w:r>
      <w:r w:rsidRPr="6BB31FFF">
        <w:rPr>
          <w:rFonts w:eastAsia="Georgia" w:cs="Georgia"/>
          <w:color w:val="181A1B"/>
          <w:szCs w:val="24"/>
        </w:rPr>
        <w:t>FNumber</w:t>
      </w:r>
      <w:r w:rsidRPr="3218496C">
        <w:rPr>
          <w:rFonts w:ascii="Arial" w:eastAsia="Arial" w:hAnsi="Arial" w:cs="Arial"/>
          <w:color w:val="181A1B"/>
          <w:szCs w:val="24"/>
        </w:rPr>
        <w:t>)</w:t>
      </w:r>
    </w:p>
    <w:p w14:paraId="34998410" w14:textId="474DFD25"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Flight Source Port (FSPortCode</w:t>
      </w:r>
      <w:r w:rsidRPr="3218496C">
        <w:rPr>
          <w:rFonts w:ascii="Arial" w:eastAsia="Arial" w:hAnsi="Arial" w:cs="Arial"/>
          <w:color w:val="181A1B"/>
          <w:szCs w:val="24"/>
        </w:rPr>
        <w:t xml:space="preserve"> </w:t>
      </w:r>
      <w:r w:rsidRPr="6BB31FFF">
        <w:rPr>
          <w:rFonts w:eastAsia="Georgia" w:cs="Georgia"/>
          <w:b/>
          <w:color w:val="181A1B"/>
          <w:szCs w:val="24"/>
        </w:rPr>
        <w:t>references E02</w:t>
      </w:r>
      <w:r w:rsidRPr="3218496C">
        <w:rPr>
          <w:rFonts w:ascii="Arial" w:eastAsia="Arial" w:hAnsi="Arial" w:cs="Arial"/>
          <w:color w:val="181A1B"/>
          <w:szCs w:val="24"/>
        </w:rPr>
        <w:t>)</w:t>
      </w:r>
    </w:p>
    <w:p w14:paraId="7F39FA92" w14:textId="1DEA9D32"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Flight Destination POrt</w:t>
      </w:r>
      <w:r w:rsidRPr="3218496C">
        <w:rPr>
          <w:rFonts w:ascii="Arial" w:eastAsia="Arial" w:hAnsi="Arial" w:cs="Arial"/>
          <w:color w:val="181A1B"/>
          <w:szCs w:val="24"/>
        </w:rPr>
        <w:t xml:space="preserve"> (</w:t>
      </w:r>
      <w:r w:rsidRPr="6BB31FFF">
        <w:rPr>
          <w:rFonts w:eastAsia="Georgia" w:cs="Georgia"/>
          <w:color w:val="181A1B"/>
          <w:szCs w:val="24"/>
        </w:rPr>
        <w:t>FDPortCode</w:t>
      </w:r>
      <w:r w:rsidRPr="3218496C">
        <w:rPr>
          <w:rFonts w:ascii="Arial" w:eastAsia="Arial" w:hAnsi="Arial" w:cs="Arial"/>
          <w:color w:val="181A1B"/>
          <w:szCs w:val="24"/>
        </w:rPr>
        <w:t xml:space="preserve"> </w:t>
      </w:r>
      <w:r w:rsidRPr="6BB31FFF">
        <w:rPr>
          <w:rFonts w:eastAsia="Georgia" w:cs="Georgia"/>
          <w:b/>
          <w:color w:val="181A1B"/>
          <w:szCs w:val="24"/>
        </w:rPr>
        <w:t>references E02</w:t>
      </w:r>
      <w:r w:rsidRPr="3218496C">
        <w:rPr>
          <w:rFonts w:ascii="Arial" w:eastAsia="Arial" w:hAnsi="Arial" w:cs="Arial"/>
          <w:color w:val="181A1B"/>
          <w:szCs w:val="24"/>
        </w:rPr>
        <w:t>)</w:t>
      </w:r>
    </w:p>
    <w:p w14:paraId="1FA92B17" w14:textId="117915A6"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lastRenderedPageBreak/>
        <w:t>Flight Intermediary Port (FIPortCode</w:t>
      </w:r>
      <w:r w:rsidRPr="6BB31FFF">
        <w:rPr>
          <w:rFonts w:eastAsia="Georgia" w:cs="Georgia"/>
          <w:b/>
          <w:color w:val="181A1B"/>
          <w:szCs w:val="24"/>
        </w:rPr>
        <w:t xml:space="preserve"> references E02</w:t>
      </w:r>
      <w:r w:rsidRPr="3218496C">
        <w:rPr>
          <w:rFonts w:ascii="Arial" w:eastAsia="Arial" w:hAnsi="Arial" w:cs="Arial"/>
          <w:color w:val="181A1B"/>
          <w:szCs w:val="24"/>
        </w:rPr>
        <w:t>)</w:t>
      </w:r>
    </w:p>
    <w:p w14:paraId="2D24063A" w14:textId="7FA00477"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Flight’s Related Airline (FAICode</w:t>
      </w:r>
      <w:r w:rsidRPr="3218496C">
        <w:rPr>
          <w:rFonts w:ascii="Arial" w:eastAsia="Arial" w:hAnsi="Arial" w:cs="Arial"/>
          <w:color w:val="181A1B"/>
          <w:szCs w:val="24"/>
        </w:rPr>
        <w:t xml:space="preserve"> </w:t>
      </w:r>
      <w:r w:rsidRPr="6BB31FFF">
        <w:rPr>
          <w:rFonts w:eastAsia="Georgia" w:cs="Georgia"/>
          <w:b/>
          <w:color w:val="181A1B"/>
          <w:szCs w:val="24"/>
        </w:rPr>
        <w:t>references E03</w:t>
      </w:r>
      <w:r w:rsidRPr="3218496C">
        <w:rPr>
          <w:rFonts w:ascii="Arial" w:eastAsia="Arial" w:hAnsi="Arial" w:cs="Arial"/>
          <w:color w:val="181A1B"/>
          <w:szCs w:val="24"/>
        </w:rPr>
        <w:t>)</w:t>
      </w:r>
    </w:p>
    <w:p w14:paraId="35085CAD" w14:textId="1145C4C9"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Flight’s Related Aircraft (FAcCode</w:t>
      </w:r>
      <w:r w:rsidRPr="3218496C">
        <w:rPr>
          <w:rFonts w:ascii="Arial" w:eastAsia="Arial" w:hAnsi="Arial" w:cs="Arial"/>
          <w:color w:val="181A1B"/>
          <w:szCs w:val="24"/>
        </w:rPr>
        <w:t xml:space="preserve"> </w:t>
      </w:r>
      <w:r w:rsidRPr="6BB31FFF">
        <w:rPr>
          <w:rFonts w:eastAsia="Georgia" w:cs="Georgia"/>
          <w:b/>
          <w:color w:val="181A1B"/>
          <w:szCs w:val="24"/>
        </w:rPr>
        <w:t>references E04</w:t>
      </w:r>
      <w:r w:rsidRPr="3218496C">
        <w:rPr>
          <w:rFonts w:ascii="Arial" w:eastAsia="Arial" w:hAnsi="Arial" w:cs="Arial"/>
          <w:color w:val="181A1B"/>
          <w:szCs w:val="24"/>
        </w:rPr>
        <w:t>)</w:t>
      </w:r>
    </w:p>
    <w:p w14:paraId="72CB96A6" w14:textId="2176A388" w:rsidR="3218496C" w:rsidRDefault="3218496C" w:rsidP="3218496C">
      <w:pPr>
        <w:spacing w:line="240" w:lineRule="auto"/>
        <w:ind w:left="720" w:firstLine="720"/>
        <w:rPr>
          <w:rFonts w:ascii="Arial" w:eastAsia="Arial" w:hAnsi="Arial" w:cs="Arial"/>
          <w:color w:val="181A1B"/>
          <w:szCs w:val="24"/>
        </w:rPr>
      </w:pPr>
      <w:r w:rsidRPr="6BB31FFF">
        <w:rPr>
          <w:rFonts w:eastAsia="Georgia" w:cs="Georgia"/>
          <w:color w:val="181A1B"/>
          <w:szCs w:val="24"/>
        </w:rPr>
        <w:t>Primary Key: {FNumber</w:t>
      </w:r>
      <w:r w:rsidRPr="3218496C">
        <w:rPr>
          <w:rFonts w:ascii="Arial" w:eastAsia="Arial" w:hAnsi="Arial" w:cs="Arial"/>
          <w:color w:val="181A1B"/>
          <w:szCs w:val="24"/>
        </w:rPr>
        <w:t xml:space="preserve">} </w:t>
      </w:r>
    </w:p>
    <w:p w14:paraId="3255B567" w14:textId="30842207" w:rsidR="3218496C" w:rsidRDefault="3218496C" w:rsidP="00395E96">
      <w:pPr>
        <w:pStyle w:val="ListParagraph"/>
        <w:numPr>
          <w:ilvl w:val="0"/>
          <w:numId w:val="2"/>
        </w:numPr>
        <w:spacing w:line="240" w:lineRule="auto"/>
        <w:rPr>
          <w:rFonts w:eastAsiaTheme="minorEastAsia"/>
          <w:b/>
          <w:bCs/>
          <w:color w:val="181A1B"/>
          <w:szCs w:val="24"/>
        </w:rPr>
      </w:pPr>
      <w:r w:rsidRPr="6BB31FFF">
        <w:rPr>
          <w:rFonts w:eastAsia="Georgia" w:cs="Georgia"/>
          <w:b/>
          <w:color w:val="181A1B"/>
          <w:szCs w:val="24"/>
        </w:rPr>
        <w:t>Arrival/Departure Schedule</w:t>
      </w:r>
      <w:r w:rsidRPr="6BB31FFF">
        <w:rPr>
          <w:rFonts w:eastAsia="Georgia" w:cs="Georgia"/>
          <w:color w:val="181A1B"/>
          <w:szCs w:val="24"/>
        </w:rPr>
        <w:t>: for tracking all arrivals. Essential attributes include:</w:t>
      </w:r>
    </w:p>
    <w:p w14:paraId="1EA69F2C" w14:textId="28BCE669"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Flight Number (FNumber</w:t>
      </w:r>
      <w:r w:rsidRPr="3218496C">
        <w:rPr>
          <w:rFonts w:ascii="Arial" w:eastAsia="Arial" w:hAnsi="Arial" w:cs="Arial"/>
          <w:color w:val="181A1B"/>
          <w:szCs w:val="24"/>
        </w:rPr>
        <w:t xml:space="preserve"> </w:t>
      </w:r>
      <w:r w:rsidRPr="6BB31FFF">
        <w:rPr>
          <w:rFonts w:eastAsia="Georgia" w:cs="Georgia"/>
          <w:b/>
          <w:color w:val="181A1B"/>
          <w:szCs w:val="24"/>
        </w:rPr>
        <w:t>references E09</w:t>
      </w:r>
      <w:r w:rsidRPr="3218496C">
        <w:rPr>
          <w:rFonts w:ascii="Arial" w:eastAsia="Arial" w:hAnsi="Arial" w:cs="Arial"/>
          <w:color w:val="181A1B"/>
          <w:szCs w:val="24"/>
        </w:rPr>
        <w:t>)</w:t>
      </w:r>
    </w:p>
    <w:p w14:paraId="5F6C164F" w14:textId="419D07C8"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Flight Date (FDate</w:t>
      </w:r>
      <w:r w:rsidRPr="3218496C">
        <w:rPr>
          <w:rFonts w:ascii="Arial" w:eastAsia="Arial" w:hAnsi="Arial" w:cs="Arial"/>
          <w:color w:val="181A1B"/>
          <w:szCs w:val="24"/>
        </w:rPr>
        <w:t>)</w:t>
      </w:r>
    </w:p>
    <w:p w14:paraId="6805EA1B" w14:textId="7ACE46FD"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Flight First Pilot (FFPCode</w:t>
      </w:r>
      <w:r w:rsidRPr="3218496C">
        <w:rPr>
          <w:rFonts w:ascii="Arial" w:eastAsia="Arial" w:hAnsi="Arial" w:cs="Arial"/>
          <w:color w:val="181A1B"/>
          <w:szCs w:val="24"/>
        </w:rPr>
        <w:t xml:space="preserve"> </w:t>
      </w:r>
      <w:r w:rsidRPr="6BB31FFF">
        <w:rPr>
          <w:rFonts w:eastAsia="Georgia" w:cs="Georgia"/>
          <w:b/>
          <w:color w:val="181A1B"/>
          <w:szCs w:val="24"/>
        </w:rPr>
        <w:t>references E08</w:t>
      </w:r>
      <w:r w:rsidRPr="3218496C">
        <w:rPr>
          <w:rFonts w:ascii="Arial" w:eastAsia="Arial" w:hAnsi="Arial" w:cs="Arial"/>
          <w:color w:val="181A1B"/>
          <w:szCs w:val="24"/>
        </w:rPr>
        <w:t>)</w:t>
      </w:r>
    </w:p>
    <w:p w14:paraId="4016676F" w14:textId="773205A5"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Flight Second Pilot (FSPCode</w:t>
      </w:r>
      <w:r w:rsidRPr="3218496C">
        <w:rPr>
          <w:rFonts w:ascii="Arial" w:eastAsia="Arial" w:hAnsi="Arial" w:cs="Arial"/>
          <w:color w:val="181A1B"/>
          <w:szCs w:val="24"/>
        </w:rPr>
        <w:t xml:space="preserve"> </w:t>
      </w:r>
      <w:r w:rsidRPr="6BB31FFF">
        <w:rPr>
          <w:rFonts w:eastAsia="Georgia" w:cs="Georgia"/>
          <w:b/>
          <w:color w:val="181A1B"/>
          <w:szCs w:val="24"/>
        </w:rPr>
        <w:t>references E08</w:t>
      </w:r>
      <w:r w:rsidRPr="3218496C">
        <w:rPr>
          <w:rFonts w:ascii="Arial" w:eastAsia="Arial" w:hAnsi="Arial" w:cs="Arial"/>
          <w:color w:val="181A1B"/>
          <w:szCs w:val="24"/>
        </w:rPr>
        <w:t>)</w:t>
      </w:r>
    </w:p>
    <w:p w14:paraId="4B81E49E" w14:textId="29E98825"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 xml:space="preserve">Flight Main Attendant (FAtt1Code </w:t>
      </w:r>
      <w:r w:rsidRPr="6BB31FFF">
        <w:rPr>
          <w:rFonts w:eastAsia="Georgia" w:cs="Georgia"/>
          <w:b/>
          <w:color w:val="181A1B"/>
          <w:szCs w:val="24"/>
        </w:rPr>
        <w:t>references E08</w:t>
      </w:r>
      <w:r w:rsidRPr="3218496C">
        <w:rPr>
          <w:rFonts w:ascii="Arial" w:eastAsia="Arial" w:hAnsi="Arial" w:cs="Arial"/>
          <w:color w:val="181A1B"/>
          <w:szCs w:val="24"/>
        </w:rPr>
        <w:t>)</w:t>
      </w:r>
    </w:p>
    <w:p w14:paraId="06DEF577" w14:textId="5B76C24D"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 xml:space="preserve">Flight Other Attendant 2 (FAtt2Code </w:t>
      </w:r>
      <w:r w:rsidRPr="6BB31FFF">
        <w:rPr>
          <w:rFonts w:eastAsia="Georgia" w:cs="Georgia"/>
          <w:b/>
          <w:color w:val="181A1B"/>
          <w:szCs w:val="24"/>
        </w:rPr>
        <w:t>references E08</w:t>
      </w:r>
      <w:r w:rsidRPr="3218496C">
        <w:rPr>
          <w:rFonts w:ascii="Arial" w:eastAsia="Arial" w:hAnsi="Arial" w:cs="Arial"/>
          <w:color w:val="181A1B"/>
          <w:szCs w:val="24"/>
        </w:rPr>
        <w:t>)</w:t>
      </w:r>
    </w:p>
    <w:p w14:paraId="353E06CC" w14:textId="1A1730DB"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 xml:space="preserve">Flight Other Attendant 3 (FAtt3Code </w:t>
      </w:r>
      <w:r w:rsidRPr="6BB31FFF">
        <w:rPr>
          <w:rFonts w:eastAsia="Georgia" w:cs="Georgia"/>
          <w:b/>
          <w:color w:val="181A1B"/>
          <w:szCs w:val="24"/>
        </w:rPr>
        <w:t>references E08</w:t>
      </w:r>
      <w:r w:rsidRPr="3218496C">
        <w:rPr>
          <w:rFonts w:ascii="Arial" w:eastAsia="Arial" w:hAnsi="Arial" w:cs="Arial"/>
          <w:color w:val="181A1B"/>
          <w:szCs w:val="24"/>
        </w:rPr>
        <w:t>)</w:t>
      </w:r>
    </w:p>
    <w:p w14:paraId="15AC9A70" w14:textId="2849F62C"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 xml:space="preserve">Flight Other Attendant 4 (FAtt4Code </w:t>
      </w:r>
      <w:r w:rsidRPr="6BB31FFF">
        <w:rPr>
          <w:rFonts w:eastAsia="Georgia" w:cs="Georgia"/>
          <w:b/>
          <w:color w:val="181A1B"/>
          <w:szCs w:val="24"/>
        </w:rPr>
        <w:t>references E08</w:t>
      </w:r>
      <w:r w:rsidRPr="3218496C">
        <w:rPr>
          <w:rFonts w:ascii="Arial" w:eastAsia="Arial" w:hAnsi="Arial" w:cs="Arial"/>
          <w:color w:val="181A1B"/>
          <w:szCs w:val="24"/>
        </w:rPr>
        <w:t>)</w:t>
      </w:r>
    </w:p>
    <w:p w14:paraId="3E764D13" w14:textId="01BC4C21"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 xml:space="preserve">Flight Other Attendant 5 (FAtt5Code </w:t>
      </w:r>
      <w:r w:rsidRPr="6BB31FFF">
        <w:rPr>
          <w:rFonts w:eastAsia="Georgia" w:cs="Georgia"/>
          <w:b/>
          <w:color w:val="181A1B"/>
          <w:szCs w:val="24"/>
        </w:rPr>
        <w:t>references E08</w:t>
      </w:r>
      <w:r w:rsidRPr="3218496C">
        <w:rPr>
          <w:rFonts w:ascii="Arial" w:eastAsia="Arial" w:hAnsi="Arial" w:cs="Arial"/>
          <w:color w:val="181A1B"/>
          <w:szCs w:val="24"/>
        </w:rPr>
        <w:t>)</w:t>
      </w:r>
    </w:p>
    <w:p w14:paraId="5DF4F920" w14:textId="51E45D8D"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 xml:space="preserve">Flight Other Attendant 6 (FAtt6Code </w:t>
      </w:r>
      <w:r w:rsidRPr="6BB31FFF">
        <w:rPr>
          <w:rFonts w:eastAsia="Georgia" w:cs="Georgia"/>
          <w:b/>
          <w:color w:val="181A1B"/>
          <w:szCs w:val="24"/>
        </w:rPr>
        <w:t>references E08</w:t>
      </w:r>
      <w:r w:rsidRPr="3218496C">
        <w:rPr>
          <w:rFonts w:ascii="Arial" w:eastAsia="Arial" w:hAnsi="Arial" w:cs="Arial"/>
          <w:color w:val="181A1B"/>
          <w:szCs w:val="24"/>
        </w:rPr>
        <w:t>)</w:t>
      </w:r>
    </w:p>
    <w:p w14:paraId="1C1D9002" w14:textId="438C68D3"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Flight In/Out Flag (FIOFlag</w:t>
      </w:r>
      <w:r w:rsidRPr="3218496C">
        <w:rPr>
          <w:rFonts w:ascii="Arial" w:eastAsia="Arial" w:hAnsi="Arial" w:cs="Arial"/>
          <w:color w:val="181A1B"/>
          <w:szCs w:val="24"/>
        </w:rPr>
        <w:t>)</w:t>
      </w:r>
    </w:p>
    <w:p w14:paraId="5DC6A827" w14:textId="2F36A73C"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Flight On-time Flag (FOnTime</w:t>
      </w:r>
      <w:r w:rsidRPr="3218496C">
        <w:rPr>
          <w:rFonts w:ascii="Arial" w:eastAsia="Arial" w:hAnsi="Arial" w:cs="Arial"/>
          <w:color w:val="181A1B"/>
          <w:szCs w:val="24"/>
        </w:rPr>
        <w:t>)</w:t>
      </w:r>
    </w:p>
    <w:p w14:paraId="0CEF5F5C" w14:textId="082FFF19" w:rsidR="3218496C" w:rsidRDefault="3218496C" w:rsidP="3218496C">
      <w:pPr>
        <w:spacing w:line="240" w:lineRule="auto"/>
        <w:ind w:left="720" w:firstLine="720"/>
        <w:rPr>
          <w:rFonts w:ascii="Arial" w:eastAsia="Arial" w:hAnsi="Arial" w:cs="Arial"/>
          <w:color w:val="181A1B"/>
          <w:szCs w:val="24"/>
        </w:rPr>
      </w:pPr>
      <w:r w:rsidRPr="6BB31FFF">
        <w:rPr>
          <w:rFonts w:eastAsia="Georgia" w:cs="Georgia"/>
          <w:color w:val="181A1B"/>
          <w:szCs w:val="24"/>
        </w:rPr>
        <w:t>Primary Key: {FNumber</w:t>
      </w:r>
      <w:r w:rsidRPr="3218496C">
        <w:rPr>
          <w:rFonts w:ascii="Arial" w:eastAsia="Arial" w:hAnsi="Arial" w:cs="Arial"/>
          <w:color w:val="181A1B"/>
          <w:szCs w:val="24"/>
        </w:rPr>
        <w:t xml:space="preserve">, </w:t>
      </w:r>
      <w:r w:rsidRPr="6BB31FFF">
        <w:rPr>
          <w:rFonts w:eastAsia="Georgia" w:cs="Georgia"/>
          <w:color w:val="181A1B"/>
          <w:szCs w:val="24"/>
        </w:rPr>
        <w:t>FDate</w:t>
      </w:r>
      <w:r w:rsidRPr="3218496C">
        <w:rPr>
          <w:rFonts w:ascii="Arial" w:eastAsia="Arial" w:hAnsi="Arial" w:cs="Arial"/>
          <w:color w:val="181A1B"/>
          <w:szCs w:val="24"/>
        </w:rPr>
        <w:t xml:space="preserve">} </w:t>
      </w:r>
    </w:p>
    <w:p w14:paraId="5ECF7032" w14:textId="630EC975" w:rsidR="3218496C" w:rsidRDefault="3218496C" w:rsidP="00395E96">
      <w:pPr>
        <w:pStyle w:val="ListParagraph"/>
        <w:numPr>
          <w:ilvl w:val="0"/>
          <w:numId w:val="2"/>
        </w:numPr>
        <w:spacing w:line="240" w:lineRule="auto"/>
        <w:rPr>
          <w:rFonts w:eastAsiaTheme="minorEastAsia"/>
          <w:b/>
          <w:bCs/>
          <w:color w:val="181A1B"/>
          <w:szCs w:val="24"/>
        </w:rPr>
      </w:pPr>
      <w:r w:rsidRPr="6BB31FFF">
        <w:rPr>
          <w:rFonts w:eastAsia="Georgia" w:cs="Georgia"/>
          <w:b/>
          <w:color w:val="181A1B"/>
          <w:szCs w:val="24"/>
        </w:rPr>
        <w:t>Aircraft Types</w:t>
      </w:r>
      <w:r w:rsidRPr="6BB31FFF">
        <w:rPr>
          <w:rFonts w:eastAsia="Georgia" w:cs="Georgia"/>
          <w:color w:val="181A1B"/>
          <w:szCs w:val="24"/>
        </w:rPr>
        <w:t>: for different types of aircrafts. Essential attributes include:</w:t>
      </w:r>
    </w:p>
    <w:p w14:paraId="2F62684D" w14:textId="681214A3"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Aircraft Type Code (AcTypeCD</w:t>
      </w:r>
      <w:r w:rsidRPr="3218496C">
        <w:rPr>
          <w:rFonts w:ascii="Arial" w:eastAsia="Arial" w:hAnsi="Arial" w:cs="Arial"/>
          <w:color w:val="181A1B"/>
          <w:szCs w:val="24"/>
        </w:rPr>
        <w:t>)</w:t>
      </w:r>
    </w:p>
    <w:p w14:paraId="63DC3300" w14:textId="7207189A" w:rsidR="3218496C" w:rsidRDefault="3218496C" w:rsidP="00395E96">
      <w:pPr>
        <w:pStyle w:val="ListParagraph"/>
        <w:numPr>
          <w:ilvl w:val="1"/>
          <w:numId w:val="2"/>
        </w:numPr>
        <w:spacing w:line="240" w:lineRule="auto"/>
        <w:rPr>
          <w:rFonts w:eastAsiaTheme="minorEastAsia"/>
          <w:color w:val="181A1B"/>
          <w:szCs w:val="24"/>
        </w:rPr>
      </w:pPr>
      <w:r w:rsidRPr="6BB31FFF">
        <w:rPr>
          <w:rFonts w:eastAsia="Georgia" w:cs="Georgia"/>
          <w:color w:val="181A1B"/>
          <w:szCs w:val="24"/>
        </w:rPr>
        <w:t>Aircraft Type  (AcTypeDescr</w:t>
      </w:r>
      <w:r>
        <w:rPr>
          <w:rFonts w:eastAsia="Georgia" w:cs="Georgia"/>
          <w:color w:val="181A1B"/>
          <w:szCs w:val="24"/>
        </w:rPr>
        <w:t>)</w:t>
      </w:r>
    </w:p>
    <w:p w14:paraId="7AC3A9C3" w14:textId="49DC0AF5" w:rsidR="00A61E4B" w:rsidRPr="00A61E4B" w:rsidRDefault="00A61E4B" w:rsidP="00395E96">
      <w:pPr>
        <w:pStyle w:val="ListParagraph"/>
        <w:numPr>
          <w:ilvl w:val="1"/>
          <w:numId w:val="2"/>
        </w:numPr>
        <w:spacing w:line="240" w:lineRule="auto"/>
        <w:rPr>
          <w:rFonts w:eastAsiaTheme="minorEastAsia"/>
          <w:color w:val="181A1B"/>
          <w:szCs w:val="24"/>
        </w:rPr>
      </w:pPr>
      <w:r>
        <w:rPr>
          <w:rFonts w:eastAsia="Georgia" w:cs="Georgia"/>
          <w:color w:val="181A1B"/>
          <w:szCs w:val="24"/>
        </w:rPr>
        <w:t>Aircraft Seating Capacity (AcType</w:t>
      </w:r>
      <w:r w:rsidR="00F35D68">
        <w:rPr>
          <w:rFonts w:eastAsia="Georgia" w:cs="Georgia"/>
          <w:color w:val="181A1B"/>
          <w:szCs w:val="24"/>
        </w:rPr>
        <w:t>Seating)</w:t>
      </w:r>
    </w:p>
    <w:p w14:paraId="55C1D86B" w14:textId="0756C196" w:rsidR="00FA3F71" w:rsidRDefault="3218496C" w:rsidP="007C2C89">
      <w:pPr>
        <w:spacing w:line="240" w:lineRule="auto"/>
        <w:ind w:left="720" w:firstLine="720"/>
        <w:rPr>
          <w:rFonts w:ascii="Arial" w:eastAsia="Arial" w:hAnsi="Arial" w:cs="Arial"/>
          <w:color w:val="181A1B"/>
        </w:rPr>
      </w:pPr>
      <w:r w:rsidRPr="007F5D13">
        <w:rPr>
          <w:rFonts w:eastAsia="Georgia" w:cs="Georgia"/>
          <w:color w:val="181A1B"/>
        </w:rPr>
        <w:t>Primary Key: {AcTypeCD</w:t>
      </w:r>
      <w:r w:rsidRPr="007F5D13">
        <w:rPr>
          <w:rFonts w:ascii="Arial" w:eastAsia="Arial" w:hAnsi="Arial" w:cs="Arial"/>
          <w:color w:val="181A1B"/>
        </w:rPr>
        <w:t>)</w:t>
      </w:r>
    </w:p>
    <w:p w14:paraId="34C92A5C" w14:textId="77777777" w:rsidR="008A3E8A" w:rsidRDefault="008A3E8A" w:rsidP="006502C0"/>
    <w:p w14:paraId="353E4A43" w14:textId="77777777" w:rsidR="008A3E8A" w:rsidRDefault="008A3E8A" w:rsidP="006502C0"/>
    <w:p w14:paraId="79EE0A01" w14:textId="77777777" w:rsidR="008A3E8A" w:rsidRDefault="008A3E8A" w:rsidP="006502C0"/>
    <w:p w14:paraId="21501C2C" w14:textId="77777777" w:rsidR="008A3E8A" w:rsidRDefault="008A3E8A" w:rsidP="006502C0"/>
    <w:p w14:paraId="5C4CDDED" w14:textId="77777777" w:rsidR="008A3E8A" w:rsidRDefault="008A3E8A" w:rsidP="006502C0"/>
    <w:p w14:paraId="29160522" w14:textId="77777777" w:rsidR="008A3E8A" w:rsidRDefault="008A3E8A" w:rsidP="006502C0"/>
    <w:p w14:paraId="7AD5C4EB" w14:textId="77777777" w:rsidR="008A3E8A" w:rsidRDefault="008A3E8A" w:rsidP="006502C0"/>
    <w:p w14:paraId="06BDEE55" w14:textId="77777777" w:rsidR="00612B8C" w:rsidRDefault="00612B8C">
      <w:pPr>
        <w:spacing w:line="259" w:lineRule="auto"/>
        <w:jc w:val="left"/>
        <w:rPr>
          <w:rFonts w:ascii="Microsoft Sans Serif" w:eastAsiaTheme="majorEastAsia" w:hAnsi="Microsoft Sans Serif" w:cstheme="majorBidi"/>
          <w:color w:val="2F5496" w:themeColor="accent1" w:themeShade="BF"/>
          <w:sz w:val="40"/>
          <w:szCs w:val="26"/>
        </w:rPr>
      </w:pPr>
      <w:bookmarkStart w:id="13" w:name="_Toc97217076"/>
      <w:r>
        <w:br w:type="page"/>
      </w:r>
    </w:p>
    <w:p w14:paraId="33DE87EC" w14:textId="1281559C" w:rsidR="7756A358" w:rsidRDefault="7756A358" w:rsidP="7756A358">
      <w:pPr>
        <w:pStyle w:val="Heading2"/>
      </w:pPr>
      <w:r>
        <w:lastRenderedPageBreak/>
        <w:t xml:space="preserve">Storage </w:t>
      </w:r>
      <w:r w:rsidR="023F1437">
        <w:t>List</w:t>
      </w:r>
      <w:bookmarkEnd w:id="13"/>
    </w:p>
    <w:p w14:paraId="199EB3FA" w14:textId="30FD1108" w:rsidR="0DC8E8DC" w:rsidRDefault="0DC8E8DC" w:rsidP="2186DB71">
      <w:pPr>
        <w:pStyle w:val="NoSpacing"/>
        <w:rPr>
          <w:b/>
          <w:bCs/>
          <w:sz w:val="20"/>
          <w:szCs w:val="20"/>
        </w:rPr>
      </w:pPr>
      <w:r w:rsidRPr="2186DB71">
        <w:rPr>
          <w:b/>
          <w:bCs/>
          <w:sz w:val="20"/>
          <w:szCs w:val="20"/>
        </w:rPr>
        <w:t xml:space="preserve">Figure </w:t>
      </w:r>
      <w:r w:rsidR="6D48CCF0" w:rsidRPr="2186DB71">
        <w:rPr>
          <w:b/>
          <w:bCs/>
          <w:sz w:val="20"/>
          <w:szCs w:val="20"/>
        </w:rPr>
        <w:t xml:space="preserve">2.2.1: </w:t>
      </w:r>
      <w:r w:rsidR="34D5BCD6" w:rsidRPr="2186DB71">
        <w:rPr>
          <w:b/>
          <w:bCs/>
          <w:sz w:val="20"/>
          <w:szCs w:val="20"/>
        </w:rPr>
        <w:t xml:space="preserve">Naming Conventions from </w:t>
      </w:r>
      <w:r w:rsidR="34D5BCD6" w:rsidRPr="2186DB71">
        <w:rPr>
          <w:i/>
          <w:iCs/>
          <w:sz w:val="20"/>
          <w:szCs w:val="20"/>
        </w:rPr>
        <w:t>Software Enginerring: A Methodical Approach</w:t>
      </w:r>
      <w:r w:rsidR="6D48CCF0" w:rsidRPr="2186DB71">
        <w:rPr>
          <w:i/>
          <w:iCs/>
          <w:sz w:val="20"/>
          <w:szCs w:val="20"/>
        </w:rPr>
        <w:t>.</w:t>
      </w:r>
    </w:p>
    <w:p w14:paraId="7426D2C0" w14:textId="2A784F63" w:rsidR="00583594" w:rsidRDefault="776AC98C" w:rsidP="2D8F9434">
      <w:r>
        <w:rPr>
          <w:noProof/>
        </w:rPr>
        <w:drawing>
          <wp:inline distT="0" distB="0" distL="0" distR="0" wp14:anchorId="11EFCFC3" wp14:editId="2D444484">
            <wp:extent cx="5802312" cy="6553200"/>
            <wp:effectExtent l="0" t="0" r="0" b="0"/>
            <wp:docPr id="1545766222" name="Picture 1545766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02312" cy="6553200"/>
                    </a:xfrm>
                    <a:prstGeom prst="rect">
                      <a:avLst/>
                    </a:prstGeom>
                  </pic:spPr>
                </pic:pic>
              </a:graphicData>
            </a:graphic>
          </wp:inline>
        </w:drawing>
      </w:r>
    </w:p>
    <w:p w14:paraId="3DFE3B67" w14:textId="77777777" w:rsidR="001714CD" w:rsidRDefault="001714CD" w:rsidP="2D8F9434"/>
    <w:p w14:paraId="6873CAAA" w14:textId="77777777" w:rsidR="001714CD" w:rsidRDefault="001714CD" w:rsidP="2D8F9434"/>
    <w:p w14:paraId="00DABEA7" w14:textId="77777777" w:rsidR="001714CD" w:rsidRDefault="001714CD" w:rsidP="2D8F9434"/>
    <w:p w14:paraId="43A84ECF" w14:textId="58267B5E" w:rsidR="0040791F" w:rsidRPr="00B87034" w:rsidRDefault="0040791F" w:rsidP="00B87034">
      <w:pPr>
        <w:pStyle w:val="NoSpacing"/>
        <w:rPr>
          <w:b/>
          <w:bCs/>
          <w:sz w:val="20"/>
          <w:szCs w:val="20"/>
        </w:rPr>
      </w:pPr>
      <w:r w:rsidRPr="00B87034">
        <w:rPr>
          <w:b/>
          <w:bCs/>
          <w:sz w:val="20"/>
          <w:szCs w:val="20"/>
        </w:rPr>
        <w:lastRenderedPageBreak/>
        <w:t xml:space="preserve">Figure </w:t>
      </w:r>
      <w:r w:rsidR="00B87034" w:rsidRPr="00B87034">
        <w:rPr>
          <w:b/>
          <w:bCs/>
          <w:sz w:val="20"/>
          <w:szCs w:val="20"/>
        </w:rPr>
        <w:t>2.</w:t>
      </w:r>
      <w:r w:rsidR="6D48CCF0" w:rsidRPr="4965A544">
        <w:rPr>
          <w:b/>
          <w:bCs/>
          <w:sz w:val="20"/>
          <w:szCs w:val="20"/>
        </w:rPr>
        <w:t>2</w:t>
      </w:r>
      <w:r w:rsidR="6D48CCF0" w:rsidRPr="2186DB71">
        <w:rPr>
          <w:b/>
          <w:bCs/>
          <w:sz w:val="20"/>
          <w:szCs w:val="20"/>
        </w:rPr>
        <w:t>.2</w:t>
      </w:r>
      <w:r w:rsidR="6D48CCF0" w:rsidRPr="4965A544">
        <w:rPr>
          <w:b/>
          <w:bCs/>
          <w:sz w:val="20"/>
          <w:szCs w:val="20"/>
        </w:rPr>
        <w:t xml:space="preserve">: </w:t>
      </w:r>
      <w:r w:rsidR="34D5BCD6" w:rsidRPr="4965A544">
        <w:rPr>
          <w:b/>
          <w:bCs/>
          <w:sz w:val="20"/>
          <w:szCs w:val="20"/>
        </w:rPr>
        <w:t>Storage List</w:t>
      </w:r>
      <w:r w:rsidR="006502C0">
        <w:rPr>
          <w:b/>
          <w:bCs/>
          <w:sz w:val="20"/>
          <w:szCs w:val="20"/>
        </w:rPr>
        <w:t xml:space="preserve"> </w:t>
      </w:r>
      <w:r w:rsidR="00B87034" w:rsidRPr="00B87034">
        <w:rPr>
          <w:b/>
          <w:bCs/>
          <w:sz w:val="20"/>
          <w:szCs w:val="20"/>
        </w:rPr>
        <w:t>for the Lambert Air Management System.</w:t>
      </w:r>
    </w:p>
    <w:tbl>
      <w:tblPr>
        <w:tblStyle w:val="TableGrid"/>
        <w:tblW w:w="0" w:type="auto"/>
        <w:tblLayout w:type="fixed"/>
        <w:tblLook w:val="06A0" w:firstRow="1" w:lastRow="0" w:firstColumn="1" w:lastColumn="0" w:noHBand="1" w:noVBand="1"/>
      </w:tblPr>
      <w:tblGrid>
        <w:gridCol w:w="9360"/>
      </w:tblGrid>
      <w:tr w:rsidR="7B746980" w14:paraId="6F436AC5" w14:textId="77777777" w:rsidTr="0072713A">
        <w:tc>
          <w:tcPr>
            <w:tcW w:w="9360" w:type="dxa"/>
            <w:shd w:val="clear" w:color="auto" w:fill="BDD6EE" w:themeFill="accent5" w:themeFillTint="66"/>
          </w:tcPr>
          <w:p w14:paraId="7946EC13" w14:textId="4168591B" w:rsidR="7B746980" w:rsidRDefault="7B746980" w:rsidP="7B746980">
            <w:pPr>
              <w:jc w:val="left"/>
              <w:rPr>
                <w:b/>
                <w:bCs/>
                <w:sz w:val="28"/>
                <w:szCs w:val="28"/>
              </w:rPr>
            </w:pPr>
            <w:r w:rsidRPr="7B746980">
              <w:rPr>
                <w:b/>
                <w:bCs/>
                <w:sz w:val="28"/>
                <w:szCs w:val="28"/>
              </w:rPr>
              <w:t>E01 – Countries [LAM_countries_BR]</w:t>
            </w:r>
          </w:p>
        </w:tc>
      </w:tr>
      <w:tr w:rsidR="7B746980" w14:paraId="73D78996" w14:textId="77777777" w:rsidTr="7B746980">
        <w:tc>
          <w:tcPr>
            <w:tcW w:w="9360" w:type="dxa"/>
          </w:tcPr>
          <w:p w14:paraId="4639E251" w14:textId="4ADDB53A" w:rsidR="7B746980" w:rsidRDefault="7B746980" w:rsidP="7B746980">
            <w:pPr>
              <w:jc w:val="left"/>
              <w:rPr>
                <w:b/>
                <w:bCs/>
                <w:sz w:val="28"/>
                <w:szCs w:val="28"/>
              </w:rPr>
            </w:pPr>
            <w:r w:rsidRPr="7B746980">
              <w:rPr>
                <w:b/>
                <w:bCs/>
                <w:sz w:val="28"/>
                <w:szCs w:val="28"/>
              </w:rPr>
              <w:t>Attributes:</w:t>
            </w:r>
          </w:p>
          <w:p w14:paraId="50346A95" w14:textId="020128DF" w:rsidR="7B746980" w:rsidRDefault="7B746980" w:rsidP="00395E96">
            <w:pPr>
              <w:pStyle w:val="ListParagraph"/>
              <w:numPr>
                <w:ilvl w:val="0"/>
                <w:numId w:val="14"/>
              </w:numPr>
              <w:jc w:val="left"/>
              <w:rPr>
                <w:sz w:val="28"/>
                <w:szCs w:val="28"/>
              </w:rPr>
            </w:pPr>
            <w:r w:rsidRPr="7B746980">
              <w:rPr>
                <w:sz w:val="28"/>
                <w:szCs w:val="28"/>
              </w:rPr>
              <w:t>Country Code [ CnCode ] [ Char(3) ]</w:t>
            </w:r>
          </w:p>
          <w:p w14:paraId="1D79BC77" w14:textId="51511814" w:rsidR="7B746980" w:rsidRDefault="7B746980" w:rsidP="00395E96">
            <w:pPr>
              <w:pStyle w:val="ListParagraph"/>
              <w:numPr>
                <w:ilvl w:val="0"/>
                <w:numId w:val="14"/>
              </w:numPr>
              <w:jc w:val="left"/>
              <w:rPr>
                <w:sz w:val="28"/>
                <w:szCs w:val="28"/>
              </w:rPr>
            </w:pPr>
            <w:r w:rsidRPr="7B746980">
              <w:rPr>
                <w:sz w:val="28"/>
                <w:szCs w:val="28"/>
              </w:rPr>
              <w:t>Country Name [ CnName ] [ VarChar(100) ]</w:t>
            </w:r>
          </w:p>
          <w:p w14:paraId="54ABC825" w14:textId="6CC5045D" w:rsidR="7B746980" w:rsidRDefault="7B746980" w:rsidP="00395E96">
            <w:pPr>
              <w:pStyle w:val="ListParagraph"/>
              <w:numPr>
                <w:ilvl w:val="0"/>
                <w:numId w:val="14"/>
              </w:numPr>
              <w:jc w:val="left"/>
              <w:rPr>
                <w:sz w:val="28"/>
                <w:szCs w:val="28"/>
              </w:rPr>
            </w:pPr>
            <w:r w:rsidRPr="7B746980">
              <w:rPr>
                <w:sz w:val="28"/>
                <w:szCs w:val="28"/>
              </w:rPr>
              <w:t>Country Abbreviation [ CnAbbr ] [ VarChar(10) ]</w:t>
            </w:r>
          </w:p>
        </w:tc>
      </w:tr>
      <w:tr w:rsidR="7B746980" w14:paraId="4AA8C611" w14:textId="77777777" w:rsidTr="7B746980">
        <w:tc>
          <w:tcPr>
            <w:tcW w:w="9360" w:type="dxa"/>
          </w:tcPr>
          <w:p w14:paraId="0911DF27" w14:textId="27E37B6C" w:rsidR="7B746980" w:rsidRDefault="7B746980" w:rsidP="7B746980">
            <w:pPr>
              <w:jc w:val="left"/>
              <w:rPr>
                <w:b/>
                <w:bCs/>
                <w:sz w:val="28"/>
                <w:szCs w:val="28"/>
              </w:rPr>
            </w:pPr>
            <w:r w:rsidRPr="7B746980">
              <w:rPr>
                <w:b/>
                <w:bCs/>
                <w:sz w:val="28"/>
                <w:szCs w:val="28"/>
              </w:rPr>
              <w:t>Comments:</w:t>
            </w:r>
          </w:p>
          <w:p w14:paraId="7EC1EF4D" w14:textId="336BC46E" w:rsidR="7B746980" w:rsidRDefault="7B746980" w:rsidP="7B746980">
            <w:pPr>
              <w:jc w:val="left"/>
              <w:rPr>
                <w:sz w:val="28"/>
                <w:szCs w:val="28"/>
              </w:rPr>
            </w:pPr>
            <w:r w:rsidRPr="7B746980">
              <w:rPr>
                <w:sz w:val="28"/>
                <w:szCs w:val="28"/>
              </w:rPr>
              <w:t>Entity to keep track of all participating countries for LAM system, referenced by many other entities for location information. Country Code and Country Abbreviation are not necessarily the same and could be confused with each other. Consider Country Code as alphanumeric representation of country, whereas country abbreviation is just alphabetic. Country Name is NOT NULL. CnCode can either be straight numeric or alphanumeric, recommend alphanumeric for easier interpretation.</w:t>
            </w:r>
          </w:p>
          <w:p w14:paraId="0B6DD80C" w14:textId="06185FAE" w:rsidR="7B746980" w:rsidRDefault="7B746980" w:rsidP="7B746980">
            <w:pPr>
              <w:jc w:val="left"/>
              <w:rPr>
                <w:sz w:val="28"/>
                <w:szCs w:val="28"/>
              </w:rPr>
            </w:pPr>
            <w:r w:rsidRPr="7B746980">
              <w:rPr>
                <w:sz w:val="28"/>
                <w:szCs w:val="28"/>
              </w:rPr>
              <w:t>Example: [ CnCode=’NA2’ ; CnAbbr=’USA’ ] representing United States.</w:t>
            </w:r>
          </w:p>
        </w:tc>
      </w:tr>
    </w:tbl>
    <w:p w14:paraId="128323A1" w14:textId="227E46DF" w:rsidR="008019B2" w:rsidRDefault="008019B2" w:rsidP="7B746980"/>
    <w:p w14:paraId="514971A9" w14:textId="77777777" w:rsidR="00612B8C" w:rsidRDefault="00612B8C">
      <w:r>
        <w:br w:type="page"/>
      </w:r>
    </w:p>
    <w:tbl>
      <w:tblPr>
        <w:tblStyle w:val="TableGrid"/>
        <w:tblW w:w="9360" w:type="dxa"/>
        <w:tblLayout w:type="fixed"/>
        <w:tblLook w:val="06A0" w:firstRow="1" w:lastRow="0" w:firstColumn="1" w:lastColumn="0" w:noHBand="1" w:noVBand="1"/>
      </w:tblPr>
      <w:tblGrid>
        <w:gridCol w:w="9360"/>
      </w:tblGrid>
      <w:tr w:rsidR="7B746980" w14:paraId="6A5A1A91" w14:textId="77777777" w:rsidTr="001714CD">
        <w:tc>
          <w:tcPr>
            <w:tcW w:w="9360" w:type="dxa"/>
            <w:shd w:val="clear" w:color="auto" w:fill="BDD6EE" w:themeFill="accent5" w:themeFillTint="66"/>
          </w:tcPr>
          <w:p w14:paraId="28A4FFC5" w14:textId="3F6CF03F" w:rsidR="7B746980" w:rsidRDefault="003C4D99" w:rsidP="7B746980">
            <w:pPr>
              <w:jc w:val="left"/>
              <w:rPr>
                <w:b/>
                <w:bCs/>
                <w:sz w:val="28"/>
                <w:szCs w:val="28"/>
              </w:rPr>
            </w:pPr>
            <w:r>
              <w:lastRenderedPageBreak/>
              <w:br w:type="page"/>
            </w:r>
            <w:r w:rsidR="7B746980" w:rsidRPr="7B746980">
              <w:rPr>
                <w:b/>
                <w:bCs/>
                <w:sz w:val="28"/>
                <w:szCs w:val="28"/>
              </w:rPr>
              <w:t>E02 – Participating Ports [LAM_participatingports_BR]</w:t>
            </w:r>
          </w:p>
        </w:tc>
      </w:tr>
      <w:tr w:rsidR="7B746980" w14:paraId="12801444" w14:textId="77777777" w:rsidTr="001714CD">
        <w:tc>
          <w:tcPr>
            <w:tcW w:w="9360" w:type="dxa"/>
          </w:tcPr>
          <w:p w14:paraId="00A85919" w14:textId="4ADDB53A" w:rsidR="7B746980" w:rsidRDefault="7B746980" w:rsidP="7B746980">
            <w:pPr>
              <w:jc w:val="left"/>
              <w:rPr>
                <w:b/>
                <w:bCs/>
                <w:sz w:val="28"/>
                <w:szCs w:val="28"/>
              </w:rPr>
            </w:pPr>
            <w:r w:rsidRPr="7B746980">
              <w:rPr>
                <w:b/>
                <w:bCs/>
                <w:sz w:val="28"/>
                <w:szCs w:val="28"/>
              </w:rPr>
              <w:t>Attributes:</w:t>
            </w:r>
          </w:p>
          <w:p w14:paraId="344E8CA5" w14:textId="4E880622" w:rsidR="7B746980" w:rsidRDefault="7B746980" w:rsidP="00395E96">
            <w:pPr>
              <w:pStyle w:val="ListParagraph"/>
              <w:numPr>
                <w:ilvl w:val="0"/>
                <w:numId w:val="13"/>
              </w:numPr>
              <w:jc w:val="left"/>
              <w:rPr>
                <w:sz w:val="28"/>
                <w:szCs w:val="28"/>
              </w:rPr>
            </w:pPr>
            <w:r w:rsidRPr="7B746980">
              <w:rPr>
                <w:sz w:val="28"/>
                <w:szCs w:val="28"/>
              </w:rPr>
              <w:t>Port Code [ PortCode ] [ Char(6) ]</w:t>
            </w:r>
          </w:p>
          <w:p w14:paraId="032B0350" w14:textId="5D1A2C43" w:rsidR="7B746980" w:rsidRDefault="7B746980" w:rsidP="00395E96">
            <w:pPr>
              <w:pStyle w:val="ListParagraph"/>
              <w:numPr>
                <w:ilvl w:val="0"/>
                <w:numId w:val="13"/>
              </w:numPr>
              <w:jc w:val="left"/>
              <w:rPr>
                <w:sz w:val="28"/>
                <w:szCs w:val="28"/>
              </w:rPr>
            </w:pPr>
            <w:r w:rsidRPr="7B746980">
              <w:rPr>
                <w:sz w:val="28"/>
                <w:szCs w:val="28"/>
              </w:rPr>
              <w:t>Port Full Name [ PortFullName ] [ VarChar(100) ]</w:t>
            </w:r>
          </w:p>
          <w:p w14:paraId="38976332" w14:textId="10A67B07" w:rsidR="7B746980" w:rsidRDefault="7B746980" w:rsidP="00395E96">
            <w:pPr>
              <w:pStyle w:val="ListParagraph"/>
              <w:numPr>
                <w:ilvl w:val="0"/>
                <w:numId w:val="13"/>
              </w:numPr>
              <w:jc w:val="left"/>
              <w:rPr>
                <w:sz w:val="28"/>
                <w:szCs w:val="28"/>
              </w:rPr>
            </w:pPr>
            <w:r w:rsidRPr="7B746980">
              <w:rPr>
                <w:sz w:val="28"/>
                <w:szCs w:val="28"/>
              </w:rPr>
              <w:t>Port Name [ PortName ] [ VarChar(50) ]</w:t>
            </w:r>
          </w:p>
          <w:p w14:paraId="0DC5B455" w14:textId="79AB0FD0" w:rsidR="7B746980" w:rsidRDefault="7B746980" w:rsidP="00395E96">
            <w:pPr>
              <w:pStyle w:val="ListParagraph"/>
              <w:numPr>
                <w:ilvl w:val="0"/>
                <w:numId w:val="13"/>
              </w:numPr>
              <w:jc w:val="left"/>
              <w:rPr>
                <w:sz w:val="28"/>
                <w:szCs w:val="28"/>
              </w:rPr>
            </w:pPr>
            <w:r w:rsidRPr="7B746980">
              <w:rPr>
                <w:sz w:val="28"/>
                <w:szCs w:val="28"/>
              </w:rPr>
              <w:t>Port Country Code [ PortCnCode ] [ Char(3) ] {</w:t>
            </w:r>
            <w:r w:rsidRPr="7B746980">
              <w:rPr>
                <w:b/>
                <w:bCs/>
                <w:sz w:val="28"/>
                <w:szCs w:val="28"/>
              </w:rPr>
              <w:t>Refers E01.CnCode</w:t>
            </w:r>
            <w:r w:rsidRPr="7B746980">
              <w:rPr>
                <w:sz w:val="28"/>
                <w:szCs w:val="28"/>
              </w:rPr>
              <w:t>}</w:t>
            </w:r>
          </w:p>
        </w:tc>
      </w:tr>
      <w:tr w:rsidR="7B746980" w14:paraId="6AAA2288" w14:textId="77777777" w:rsidTr="001714CD">
        <w:tc>
          <w:tcPr>
            <w:tcW w:w="9360" w:type="dxa"/>
          </w:tcPr>
          <w:p w14:paraId="0B114074" w14:textId="27E37B6C" w:rsidR="7B746980" w:rsidRDefault="7B746980" w:rsidP="7B746980">
            <w:pPr>
              <w:jc w:val="left"/>
              <w:rPr>
                <w:b/>
                <w:bCs/>
                <w:sz w:val="28"/>
                <w:szCs w:val="28"/>
              </w:rPr>
            </w:pPr>
            <w:r w:rsidRPr="7B746980">
              <w:rPr>
                <w:b/>
                <w:bCs/>
                <w:sz w:val="28"/>
                <w:szCs w:val="28"/>
              </w:rPr>
              <w:t>Comments:</w:t>
            </w:r>
          </w:p>
          <w:p w14:paraId="2D7A8D95" w14:textId="6EE986BA" w:rsidR="7B746980" w:rsidRDefault="7B746980" w:rsidP="7B746980">
            <w:pPr>
              <w:jc w:val="left"/>
            </w:pPr>
            <w:r w:rsidRPr="7B746980">
              <w:rPr>
                <w:sz w:val="28"/>
                <w:szCs w:val="28"/>
              </w:rPr>
              <w:t>Entity to keep track of all participating ports across various countries, shorthand name ‘PortName’ added for convenience of query. PortFullName is NOT NULL.</w:t>
            </w:r>
          </w:p>
        </w:tc>
      </w:tr>
    </w:tbl>
    <w:p w14:paraId="17A671BD" w14:textId="47B831C7" w:rsidR="7B746980" w:rsidRDefault="7B746980" w:rsidP="003C4D99">
      <w:pPr>
        <w:spacing w:line="259" w:lineRule="auto"/>
        <w:jc w:val="left"/>
      </w:pPr>
    </w:p>
    <w:p w14:paraId="7B9F2E24" w14:textId="77777777" w:rsidR="00612B8C" w:rsidRDefault="00612B8C">
      <w:r>
        <w:br w:type="page"/>
      </w:r>
    </w:p>
    <w:tbl>
      <w:tblPr>
        <w:tblStyle w:val="TableGrid"/>
        <w:tblW w:w="9360" w:type="dxa"/>
        <w:tblLayout w:type="fixed"/>
        <w:tblLook w:val="06A0" w:firstRow="1" w:lastRow="0" w:firstColumn="1" w:lastColumn="0" w:noHBand="1" w:noVBand="1"/>
      </w:tblPr>
      <w:tblGrid>
        <w:gridCol w:w="9360"/>
      </w:tblGrid>
      <w:tr w:rsidR="7B746980" w14:paraId="61F3515A" w14:textId="77777777" w:rsidTr="00612B8C">
        <w:tc>
          <w:tcPr>
            <w:tcW w:w="9360" w:type="dxa"/>
            <w:shd w:val="clear" w:color="auto" w:fill="BDD6EE" w:themeFill="accent5" w:themeFillTint="66"/>
          </w:tcPr>
          <w:p w14:paraId="07D8D6C9" w14:textId="099A32E5" w:rsidR="7B746980" w:rsidRDefault="7B746980" w:rsidP="7B746980">
            <w:pPr>
              <w:jc w:val="left"/>
              <w:rPr>
                <w:b/>
                <w:bCs/>
                <w:sz w:val="28"/>
                <w:szCs w:val="28"/>
              </w:rPr>
            </w:pPr>
            <w:r w:rsidRPr="7B746980">
              <w:rPr>
                <w:b/>
                <w:bCs/>
                <w:sz w:val="28"/>
                <w:szCs w:val="28"/>
              </w:rPr>
              <w:lastRenderedPageBreak/>
              <w:t>E03 – Airlines [LAM_airlines_BR]</w:t>
            </w:r>
          </w:p>
        </w:tc>
      </w:tr>
      <w:tr w:rsidR="7B746980" w14:paraId="2C416296" w14:textId="77777777" w:rsidTr="00612B8C">
        <w:tc>
          <w:tcPr>
            <w:tcW w:w="9360" w:type="dxa"/>
          </w:tcPr>
          <w:p w14:paraId="12888C0C" w14:textId="4ADDB53A" w:rsidR="7B746980" w:rsidRDefault="7B746980" w:rsidP="7B746980">
            <w:pPr>
              <w:jc w:val="left"/>
              <w:rPr>
                <w:b/>
                <w:bCs/>
                <w:sz w:val="28"/>
                <w:szCs w:val="28"/>
              </w:rPr>
            </w:pPr>
            <w:r w:rsidRPr="7B746980">
              <w:rPr>
                <w:b/>
                <w:bCs/>
                <w:sz w:val="28"/>
                <w:szCs w:val="28"/>
              </w:rPr>
              <w:t>Attributes:</w:t>
            </w:r>
          </w:p>
          <w:p w14:paraId="655D97ED" w14:textId="3091D589" w:rsidR="7B746980" w:rsidRDefault="7B746980" w:rsidP="00395E96">
            <w:pPr>
              <w:pStyle w:val="ListParagraph"/>
              <w:numPr>
                <w:ilvl w:val="0"/>
                <w:numId w:val="12"/>
              </w:numPr>
              <w:jc w:val="left"/>
              <w:rPr>
                <w:sz w:val="28"/>
                <w:szCs w:val="28"/>
              </w:rPr>
            </w:pPr>
            <w:r w:rsidRPr="7B746980">
              <w:rPr>
                <w:sz w:val="28"/>
                <w:szCs w:val="28"/>
              </w:rPr>
              <w:t>Airline ID Code [ AL_IDCode] [ Char(9) ]</w:t>
            </w:r>
          </w:p>
          <w:p w14:paraId="0092D4AF" w14:textId="5C95BB86" w:rsidR="7B746980" w:rsidRDefault="7B746980" w:rsidP="00395E96">
            <w:pPr>
              <w:pStyle w:val="ListParagraph"/>
              <w:numPr>
                <w:ilvl w:val="0"/>
                <w:numId w:val="12"/>
              </w:numPr>
              <w:jc w:val="left"/>
              <w:rPr>
                <w:sz w:val="28"/>
                <w:szCs w:val="28"/>
              </w:rPr>
            </w:pPr>
            <w:r w:rsidRPr="7B746980">
              <w:rPr>
                <w:sz w:val="28"/>
                <w:szCs w:val="28"/>
              </w:rPr>
              <w:t>Airline Name [ AL_Name ] [ VarChar(100) ]</w:t>
            </w:r>
          </w:p>
          <w:p w14:paraId="289ABFF0" w14:textId="2632A5CC" w:rsidR="00E4239B" w:rsidRDefault="00E4239B" w:rsidP="00395E96">
            <w:pPr>
              <w:pStyle w:val="ListParagraph"/>
              <w:numPr>
                <w:ilvl w:val="0"/>
                <w:numId w:val="12"/>
              </w:numPr>
              <w:jc w:val="left"/>
              <w:rPr>
                <w:sz w:val="28"/>
                <w:szCs w:val="28"/>
              </w:rPr>
            </w:pPr>
            <w:r>
              <w:rPr>
                <w:sz w:val="28"/>
                <w:szCs w:val="28"/>
              </w:rPr>
              <w:t>Airline Callsign [ AL_Callsign] [</w:t>
            </w:r>
            <w:r w:rsidR="00606FA3">
              <w:rPr>
                <w:sz w:val="28"/>
                <w:szCs w:val="28"/>
              </w:rPr>
              <w:t>VARCHAR(32)]</w:t>
            </w:r>
          </w:p>
          <w:p w14:paraId="7E5DCDAE" w14:textId="57F23956" w:rsidR="7B746980" w:rsidRDefault="7B746980" w:rsidP="00395E96">
            <w:pPr>
              <w:pStyle w:val="ListParagraph"/>
              <w:numPr>
                <w:ilvl w:val="0"/>
                <w:numId w:val="12"/>
              </w:numPr>
              <w:jc w:val="left"/>
              <w:rPr>
                <w:sz w:val="28"/>
                <w:szCs w:val="28"/>
              </w:rPr>
            </w:pPr>
            <w:r w:rsidRPr="7B746980">
              <w:rPr>
                <w:sz w:val="28"/>
                <w:szCs w:val="28"/>
              </w:rPr>
              <w:t>Airline Host Country [ AL_CnCode ] [ Char(3) ] {</w:t>
            </w:r>
            <w:r w:rsidRPr="7B746980">
              <w:rPr>
                <w:b/>
                <w:bCs/>
                <w:sz w:val="28"/>
                <w:szCs w:val="28"/>
              </w:rPr>
              <w:t>Refers E01.CnCode</w:t>
            </w:r>
            <w:r w:rsidRPr="7B746980">
              <w:rPr>
                <w:sz w:val="28"/>
                <w:szCs w:val="28"/>
              </w:rPr>
              <w:t>}</w:t>
            </w:r>
          </w:p>
          <w:p w14:paraId="0CF7B688" w14:textId="4B658B94" w:rsidR="7B746980" w:rsidRDefault="7B746980" w:rsidP="00395E96">
            <w:pPr>
              <w:pStyle w:val="ListParagraph"/>
              <w:numPr>
                <w:ilvl w:val="0"/>
                <w:numId w:val="12"/>
              </w:numPr>
              <w:jc w:val="left"/>
              <w:rPr>
                <w:sz w:val="28"/>
                <w:szCs w:val="28"/>
              </w:rPr>
            </w:pPr>
            <w:r w:rsidRPr="7B746980">
              <w:rPr>
                <w:sz w:val="28"/>
                <w:szCs w:val="28"/>
              </w:rPr>
              <w:t>Airline Host Port [ AL_PortCode ] [ Char(6) ] {</w:t>
            </w:r>
            <w:r w:rsidRPr="7B746980">
              <w:rPr>
                <w:b/>
                <w:bCs/>
                <w:sz w:val="28"/>
                <w:szCs w:val="28"/>
              </w:rPr>
              <w:t>Refers E02.PortCode</w:t>
            </w:r>
            <w:r w:rsidRPr="7B746980">
              <w:rPr>
                <w:sz w:val="28"/>
                <w:szCs w:val="28"/>
              </w:rPr>
              <w:t>}</w:t>
            </w:r>
          </w:p>
          <w:p w14:paraId="043B57A1" w14:textId="47EBB562" w:rsidR="7B746980" w:rsidRDefault="7B746980" w:rsidP="00395E96">
            <w:pPr>
              <w:pStyle w:val="ListParagraph"/>
              <w:numPr>
                <w:ilvl w:val="0"/>
                <w:numId w:val="12"/>
              </w:numPr>
              <w:jc w:val="left"/>
              <w:rPr>
                <w:sz w:val="28"/>
                <w:szCs w:val="28"/>
              </w:rPr>
            </w:pPr>
            <w:r w:rsidRPr="7B746980">
              <w:rPr>
                <w:sz w:val="28"/>
                <w:szCs w:val="28"/>
              </w:rPr>
              <w:t xml:space="preserve">Airline Primary Address [ AL_HQAddress1 ] [ VarChar(100) ] </w:t>
            </w:r>
          </w:p>
          <w:p w14:paraId="7334C2A0" w14:textId="7C1155B4" w:rsidR="7B746980" w:rsidRDefault="7B746980" w:rsidP="00395E96">
            <w:pPr>
              <w:pStyle w:val="ListParagraph"/>
              <w:numPr>
                <w:ilvl w:val="0"/>
                <w:numId w:val="12"/>
              </w:numPr>
              <w:jc w:val="left"/>
              <w:rPr>
                <w:sz w:val="28"/>
                <w:szCs w:val="28"/>
              </w:rPr>
            </w:pPr>
            <w:r w:rsidRPr="7B746980">
              <w:rPr>
                <w:sz w:val="28"/>
                <w:szCs w:val="28"/>
              </w:rPr>
              <w:t xml:space="preserve">Airline Host City [ AL_HQCity ] [ VarChar(50) ] </w:t>
            </w:r>
          </w:p>
          <w:p w14:paraId="6F8FF33D" w14:textId="48706C92" w:rsidR="7B746980" w:rsidRDefault="7B746980" w:rsidP="00395E96">
            <w:pPr>
              <w:pStyle w:val="ListParagraph"/>
              <w:numPr>
                <w:ilvl w:val="0"/>
                <w:numId w:val="12"/>
              </w:numPr>
              <w:jc w:val="left"/>
              <w:rPr>
                <w:sz w:val="28"/>
                <w:szCs w:val="28"/>
              </w:rPr>
            </w:pPr>
            <w:r w:rsidRPr="7B746980">
              <w:rPr>
                <w:sz w:val="28"/>
                <w:szCs w:val="28"/>
              </w:rPr>
              <w:t>Airline Contact Phone [ AL_HQPhone ] [ Number/Decimal(11,0) ]</w:t>
            </w:r>
          </w:p>
          <w:p w14:paraId="2287AC9E" w14:textId="3F4C4B99" w:rsidR="7B746980" w:rsidRDefault="7B746980" w:rsidP="00395E96">
            <w:pPr>
              <w:pStyle w:val="ListParagraph"/>
              <w:numPr>
                <w:ilvl w:val="0"/>
                <w:numId w:val="12"/>
              </w:numPr>
              <w:jc w:val="left"/>
              <w:rPr>
                <w:sz w:val="28"/>
                <w:szCs w:val="28"/>
              </w:rPr>
            </w:pPr>
            <w:r w:rsidRPr="7B746980">
              <w:rPr>
                <w:sz w:val="28"/>
                <w:szCs w:val="28"/>
              </w:rPr>
              <w:t>Airline Contact Name [ AL_Contact ] [ VarChar(100) ]</w:t>
            </w:r>
          </w:p>
        </w:tc>
      </w:tr>
      <w:tr w:rsidR="7B746980" w14:paraId="6A7E6EB1" w14:textId="77777777" w:rsidTr="00612B8C">
        <w:tc>
          <w:tcPr>
            <w:tcW w:w="9360" w:type="dxa"/>
          </w:tcPr>
          <w:p w14:paraId="62B59431" w14:textId="27E37B6C" w:rsidR="7B746980" w:rsidRDefault="7B746980" w:rsidP="7B746980">
            <w:pPr>
              <w:jc w:val="left"/>
              <w:rPr>
                <w:b/>
                <w:bCs/>
                <w:sz w:val="28"/>
                <w:szCs w:val="28"/>
              </w:rPr>
            </w:pPr>
            <w:r w:rsidRPr="7B746980">
              <w:rPr>
                <w:b/>
                <w:bCs/>
                <w:sz w:val="28"/>
                <w:szCs w:val="28"/>
              </w:rPr>
              <w:t>Comments:</w:t>
            </w:r>
          </w:p>
          <w:p w14:paraId="368645A2" w14:textId="380E954E" w:rsidR="7B746980" w:rsidRDefault="7B746980" w:rsidP="7B746980">
            <w:pPr>
              <w:jc w:val="left"/>
              <w:rPr>
                <w:sz w:val="28"/>
                <w:szCs w:val="28"/>
              </w:rPr>
            </w:pPr>
            <w:r w:rsidRPr="7B746980">
              <w:rPr>
                <w:sz w:val="28"/>
                <w:szCs w:val="28"/>
              </w:rPr>
              <w:t>Entity to keep track of all participating airlines, their hosting country/port, and contact information. Primary key is defined as ‘PPPPPPXXX’ where ‘P’ is the host port code, and ‘X’ is alphanumeric. AL_Name and AL_HQAddress1 and AL_HQPhone are NOT NULL.</w:t>
            </w:r>
          </w:p>
        </w:tc>
      </w:tr>
    </w:tbl>
    <w:p w14:paraId="0A2FBF96" w14:textId="227E46DF" w:rsidR="0038230A" w:rsidRDefault="0038230A" w:rsidP="7B746980"/>
    <w:p w14:paraId="789FB77A" w14:textId="227E46DF" w:rsidR="00096DC4" w:rsidRDefault="00096DC4" w:rsidP="7B746980"/>
    <w:p w14:paraId="4099157B" w14:textId="227E46DF" w:rsidR="00096DC4" w:rsidRDefault="00096DC4" w:rsidP="7B746980"/>
    <w:p w14:paraId="02BDE166" w14:textId="227E46DF" w:rsidR="00096DC4" w:rsidRDefault="00096DC4" w:rsidP="7B746980"/>
    <w:p w14:paraId="0BD0BB9D" w14:textId="77777777" w:rsidR="00612B8C" w:rsidRDefault="00612B8C">
      <w:r>
        <w:br w:type="page"/>
      </w:r>
    </w:p>
    <w:tbl>
      <w:tblPr>
        <w:tblStyle w:val="TableGrid"/>
        <w:tblW w:w="9360" w:type="dxa"/>
        <w:tblLayout w:type="fixed"/>
        <w:tblLook w:val="06A0" w:firstRow="1" w:lastRow="0" w:firstColumn="1" w:lastColumn="0" w:noHBand="1" w:noVBand="1"/>
      </w:tblPr>
      <w:tblGrid>
        <w:gridCol w:w="9360"/>
      </w:tblGrid>
      <w:tr w:rsidR="7B746980" w14:paraId="2EC7B6CD" w14:textId="77777777" w:rsidTr="00612B8C">
        <w:tc>
          <w:tcPr>
            <w:tcW w:w="9360" w:type="dxa"/>
            <w:shd w:val="clear" w:color="auto" w:fill="BDD6EE" w:themeFill="accent5" w:themeFillTint="66"/>
          </w:tcPr>
          <w:p w14:paraId="3C0BCB33" w14:textId="009C6B65" w:rsidR="7B746980" w:rsidRDefault="7B746980" w:rsidP="7B746980">
            <w:pPr>
              <w:jc w:val="left"/>
              <w:rPr>
                <w:b/>
                <w:bCs/>
                <w:sz w:val="28"/>
                <w:szCs w:val="28"/>
              </w:rPr>
            </w:pPr>
            <w:r w:rsidRPr="7B746980">
              <w:rPr>
                <w:b/>
                <w:bCs/>
                <w:sz w:val="28"/>
                <w:szCs w:val="28"/>
              </w:rPr>
              <w:lastRenderedPageBreak/>
              <w:t>E04 – Aircrafts [LAM_aircrafts_BR]</w:t>
            </w:r>
          </w:p>
        </w:tc>
      </w:tr>
      <w:tr w:rsidR="7B746980" w14:paraId="2824CBCE" w14:textId="77777777" w:rsidTr="00612B8C">
        <w:tc>
          <w:tcPr>
            <w:tcW w:w="9360" w:type="dxa"/>
          </w:tcPr>
          <w:p w14:paraId="18946920" w14:textId="4ADDB53A" w:rsidR="7B746980" w:rsidRDefault="7B746980" w:rsidP="7B746980">
            <w:pPr>
              <w:jc w:val="left"/>
              <w:rPr>
                <w:b/>
                <w:bCs/>
                <w:sz w:val="28"/>
                <w:szCs w:val="28"/>
              </w:rPr>
            </w:pPr>
            <w:r w:rsidRPr="7B746980">
              <w:rPr>
                <w:b/>
                <w:bCs/>
                <w:sz w:val="28"/>
                <w:szCs w:val="28"/>
              </w:rPr>
              <w:t>Attributes:</w:t>
            </w:r>
          </w:p>
          <w:p w14:paraId="329D0290" w14:textId="7D893A77" w:rsidR="7B746980" w:rsidRDefault="7B746980" w:rsidP="00395E96">
            <w:pPr>
              <w:pStyle w:val="ListParagraph"/>
              <w:numPr>
                <w:ilvl w:val="0"/>
                <w:numId w:val="11"/>
              </w:numPr>
              <w:jc w:val="left"/>
              <w:rPr>
                <w:sz w:val="28"/>
                <w:szCs w:val="28"/>
              </w:rPr>
            </w:pPr>
            <w:r w:rsidRPr="7B746980">
              <w:rPr>
                <w:sz w:val="28"/>
                <w:szCs w:val="28"/>
              </w:rPr>
              <w:t>Aircraft Code [ AC_Code ] [ Char(10) ]</w:t>
            </w:r>
          </w:p>
          <w:p w14:paraId="1EB93BE0" w14:textId="0E7F779A" w:rsidR="7B746980" w:rsidRDefault="7B746980" w:rsidP="00395E96">
            <w:pPr>
              <w:pStyle w:val="ListParagraph"/>
              <w:numPr>
                <w:ilvl w:val="0"/>
                <w:numId w:val="11"/>
              </w:numPr>
              <w:jc w:val="left"/>
              <w:rPr>
                <w:sz w:val="28"/>
                <w:szCs w:val="28"/>
              </w:rPr>
            </w:pPr>
            <w:r w:rsidRPr="7B746980">
              <w:rPr>
                <w:sz w:val="28"/>
                <w:szCs w:val="28"/>
              </w:rPr>
              <w:t>Aircraft Name [ AC_Name ] [ VarChar(100) ]</w:t>
            </w:r>
          </w:p>
          <w:p w14:paraId="40222C51" w14:textId="6A6641F1" w:rsidR="7B746980" w:rsidRDefault="7B746980" w:rsidP="00395E96">
            <w:pPr>
              <w:pStyle w:val="ListParagraph"/>
              <w:numPr>
                <w:ilvl w:val="0"/>
                <w:numId w:val="11"/>
              </w:numPr>
              <w:jc w:val="left"/>
              <w:rPr>
                <w:sz w:val="28"/>
                <w:szCs w:val="28"/>
              </w:rPr>
            </w:pPr>
            <w:r w:rsidRPr="7B746980">
              <w:rPr>
                <w:sz w:val="28"/>
                <w:szCs w:val="28"/>
              </w:rPr>
              <w:t>Aircraft Description [ AC_Desc ] [ VarChar(500) ]</w:t>
            </w:r>
          </w:p>
          <w:p w14:paraId="21A278DF" w14:textId="12980802" w:rsidR="7B746980" w:rsidRDefault="7B746980" w:rsidP="00395E96">
            <w:pPr>
              <w:pStyle w:val="ListParagraph"/>
              <w:numPr>
                <w:ilvl w:val="0"/>
                <w:numId w:val="11"/>
              </w:numPr>
              <w:jc w:val="left"/>
              <w:rPr>
                <w:sz w:val="28"/>
                <w:szCs w:val="28"/>
              </w:rPr>
            </w:pPr>
            <w:r w:rsidRPr="7B746980">
              <w:rPr>
                <w:sz w:val="28"/>
                <w:szCs w:val="28"/>
              </w:rPr>
              <w:t>Aircraft Capacity [ AC_NumSeats ] [ Number/Decimal(3,0) ]</w:t>
            </w:r>
          </w:p>
          <w:p w14:paraId="65332F00" w14:textId="777D5CC5" w:rsidR="7B746980" w:rsidRDefault="7B746980" w:rsidP="00395E96">
            <w:pPr>
              <w:pStyle w:val="ListParagraph"/>
              <w:numPr>
                <w:ilvl w:val="0"/>
                <w:numId w:val="11"/>
              </w:numPr>
              <w:jc w:val="left"/>
              <w:rPr>
                <w:sz w:val="28"/>
                <w:szCs w:val="28"/>
              </w:rPr>
            </w:pPr>
            <w:r w:rsidRPr="7B746980">
              <w:rPr>
                <w:sz w:val="28"/>
                <w:szCs w:val="28"/>
              </w:rPr>
              <w:t>Aircraft FeatureList [ AC_FeatureList ] [ VarChar(MAX)/Text ]</w:t>
            </w:r>
          </w:p>
          <w:p w14:paraId="7B31302E" w14:textId="254DA6D5" w:rsidR="7B746980" w:rsidRDefault="7B746980" w:rsidP="00395E96">
            <w:pPr>
              <w:pStyle w:val="ListParagraph"/>
              <w:numPr>
                <w:ilvl w:val="0"/>
                <w:numId w:val="11"/>
              </w:numPr>
              <w:jc w:val="left"/>
              <w:rPr>
                <w:sz w:val="28"/>
                <w:szCs w:val="28"/>
              </w:rPr>
            </w:pPr>
            <w:r w:rsidRPr="7B746980">
              <w:rPr>
                <w:sz w:val="28"/>
                <w:szCs w:val="28"/>
              </w:rPr>
              <w:t>Aircraft Type ID [ AC_ATypeCode ] [ Char(</w:t>
            </w:r>
            <w:r w:rsidRPr="5A4AFC9D">
              <w:rPr>
                <w:sz w:val="28"/>
                <w:szCs w:val="28"/>
              </w:rPr>
              <w:t>3</w:t>
            </w:r>
            <w:r w:rsidRPr="7B746980">
              <w:rPr>
                <w:sz w:val="28"/>
                <w:szCs w:val="28"/>
              </w:rPr>
              <w:t>) ] {</w:t>
            </w:r>
            <w:r w:rsidRPr="7B746980">
              <w:rPr>
                <w:b/>
                <w:bCs/>
                <w:sz w:val="28"/>
                <w:szCs w:val="28"/>
              </w:rPr>
              <w:t>Refers E11.ATypeCode</w:t>
            </w:r>
            <w:r w:rsidRPr="7B746980">
              <w:rPr>
                <w:sz w:val="28"/>
                <w:szCs w:val="28"/>
              </w:rPr>
              <w:t>}</w:t>
            </w:r>
          </w:p>
          <w:p w14:paraId="6F9923F4" w14:textId="6CB1C397" w:rsidR="7B746980" w:rsidRDefault="7B746980" w:rsidP="00395E96">
            <w:pPr>
              <w:pStyle w:val="ListParagraph"/>
              <w:numPr>
                <w:ilvl w:val="0"/>
                <w:numId w:val="11"/>
              </w:numPr>
              <w:jc w:val="left"/>
              <w:rPr>
                <w:sz w:val="28"/>
                <w:szCs w:val="28"/>
              </w:rPr>
            </w:pPr>
            <w:r w:rsidRPr="7B746980">
              <w:rPr>
                <w:sz w:val="28"/>
                <w:szCs w:val="28"/>
              </w:rPr>
              <w:t>Aircraft Host Airline [ AC_AL_IDCode ] [ Char(9) ] {</w:t>
            </w:r>
            <w:r w:rsidRPr="7B746980">
              <w:rPr>
                <w:b/>
                <w:bCs/>
                <w:sz w:val="28"/>
                <w:szCs w:val="28"/>
              </w:rPr>
              <w:t>Refers E03.AL_IDCode</w:t>
            </w:r>
            <w:r w:rsidRPr="7B746980">
              <w:rPr>
                <w:sz w:val="28"/>
                <w:szCs w:val="28"/>
              </w:rPr>
              <w:t>}</w:t>
            </w:r>
          </w:p>
        </w:tc>
      </w:tr>
      <w:tr w:rsidR="7B746980" w14:paraId="1EA489B2" w14:textId="77777777" w:rsidTr="00612B8C">
        <w:tc>
          <w:tcPr>
            <w:tcW w:w="9360" w:type="dxa"/>
          </w:tcPr>
          <w:p w14:paraId="5D5A3406" w14:textId="27E37B6C" w:rsidR="7B746980" w:rsidRDefault="7B746980" w:rsidP="7B746980">
            <w:pPr>
              <w:jc w:val="left"/>
              <w:rPr>
                <w:b/>
                <w:bCs/>
                <w:sz w:val="28"/>
                <w:szCs w:val="28"/>
              </w:rPr>
            </w:pPr>
            <w:r w:rsidRPr="7B746980">
              <w:rPr>
                <w:b/>
                <w:bCs/>
                <w:sz w:val="28"/>
                <w:szCs w:val="28"/>
              </w:rPr>
              <w:t>Comments:</w:t>
            </w:r>
          </w:p>
          <w:p w14:paraId="32E626C2" w14:textId="2FA1BC34" w:rsidR="7B746980" w:rsidRDefault="7B746980" w:rsidP="7B746980">
            <w:pPr>
              <w:jc w:val="left"/>
              <w:rPr>
                <w:sz w:val="28"/>
                <w:szCs w:val="28"/>
              </w:rPr>
            </w:pPr>
            <w:r w:rsidRPr="7B746980">
              <w:rPr>
                <w:sz w:val="28"/>
                <w:szCs w:val="28"/>
              </w:rPr>
              <w:t>Entity to keep track of all aircraft as children of participating airlines with a corresponding recognizable aircraft type. Feature list could be a number of different data types including: File,VarChar,Text,Blob depending on preference of storage medium for this information; For maximum compatibility across all airlines, countries, and ports, as well as minimal digital storage requirements for database, recommend either VarChar with max length or Text type. Aircraft Name and capacity NOT  NULL.</w:t>
            </w:r>
          </w:p>
        </w:tc>
      </w:tr>
    </w:tbl>
    <w:p w14:paraId="6951D858" w14:textId="1E837587" w:rsidR="7B746980" w:rsidRDefault="7B746980" w:rsidP="7B746980"/>
    <w:p w14:paraId="403028BC" w14:textId="77777777" w:rsidR="00612B8C" w:rsidRDefault="00612B8C">
      <w:r>
        <w:br w:type="page"/>
      </w:r>
    </w:p>
    <w:tbl>
      <w:tblPr>
        <w:tblStyle w:val="TableGrid"/>
        <w:tblW w:w="9360" w:type="dxa"/>
        <w:tblLayout w:type="fixed"/>
        <w:tblLook w:val="06A0" w:firstRow="1" w:lastRow="0" w:firstColumn="1" w:lastColumn="0" w:noHBand="1" w:noVBand="1"/>
      </w:tblPr>
      <w:tblGrid>
        <w:gridCol w:w="9360"/>
      </w:tblGrid>
      <w:tr w:rsidR="7B746980" w14:paraId="2CEFC07F" w14:textId="77777777" w:rsidTr="00612B8C">
        <w:tc>
          <w:tcPr>
            <w:tcW w:w="9360" w:type="dxa"/>
            <w:shd w:val="clear" w:color="auto" w:fill="BDD6EE" w:themeFill="accent5" w:themeFillTint="66"/>
          </w:tcPr>
          <w:p w14:paraId="6AFE54B4" w14:textId="61BA392C" w:rsidR="7B746980" w:rsidRDefault="7B746980" w:rsidP="7B746980">
            <w:pPr>
              <w:jc w:val="left"/>
              <w:rPr>
                <w:b/>
                <w:bCs/>
                <w:sz w:val="28"/>
                <w:szCs w:val="28"/>
              </w:rPr>
            </w:pPr>
            <w:r w:rsidRPr="7B746980">
              <w:rPr>
                <w:b/>
                <w:bCs/>
                <w:sz w:val="28"/>
                <w:szCs w:val="28"/>
              </w:rPr>
              <w:lastRenderedPageBreak/>
              <w:t>E05 – Runways [LAM_runways_BR]</w:t>
            </w:r>
          </w:p>
        </w:tc>
      </w:tr>
      <w:tr w:rsidR="7B746980" w14:paraId="68FC3288" w14:textId="77777777" w:rsidTr="00612B8C">
        <w:tc>
          <w:tcPr>
            <w:tcW w:w="9360" w:type="dxa"/>
          </w:tcPr>
          <w:p w14:paraId="1F401656" w14:textId="4ADDB53A" w:rsidR="7B746980" w:rsidRDefault="7B746980" w:rsidP="7B746980">
            <w:pPr>
              <w:jc w:val="left"/>
              <w:rPr>
                <w:b/>
                <w:bCs/>
                <w:sz w:val="28"/>
                <w:szCs w:val="28"/>
              </w:rPr>
            </w:pPr>
            <w:r w:rsidRPr="7B746980">
              <w:rPr>
                <w:b/>
                <w:bCs/>
                <w:sz w:val="28"/>
                <w:szCs w:val="28"/>
              </w:rPr>
              <w:t>Attributes:</w:t>
            </w:r>
          </w:p>
          <w:p w14:paraId="7B0C950F" w14:textId="0D522ABE" w:rsidR="7B746980" w:rsidRDefault="7B746980" w:rsidP="00395E96">
            <w:pPr>
              <w:pStyle w:val="ListParagraph"/>
              <w:numPr>
                <w:ilvl w:val="0"/>
                <w:numId w:val="10"/>
              </w:numPr>
              <w:jc w:val="left"/>
              <w:rPr>
                <w:sz w:val="28"/>
                <w:szCs w:val="28"/>
              </w:rPr>
            </w:pPr>
            <w:r w:rsidRPr="7B746980">
              <w:rPr>
                <w:sz w:val="28"/>
                <w:szCs w:val="28"/>
              </w:rPr>
              <w:t>Runway Code[ RwCode ] [ Char(8) ]</w:t>
            </w:r>
          </w:p>
          <w:p w14:paraId="785690FD" w14:textId="5B82C992" w:rsidR="7B746980" w:rsidRDefault="7B746980" w:rsidP="00395E96">
            <w:pPr>
              <w:pStyle w:val="ListParagraph"/>
              <w:numPr>
                <w:ilvl w:val="0"/>
                <w:numId w:val="10"/>
              </w:numPr>
              <w:jc w:val="left"/>
              <w:rPr>
                <w:sz w:val="28"/>
                <w:szCs w:val="28"/>
              </w:rPr>
            </w:pPr>
            <w:r w:rsidRPr="7B746980">
              <w:rPr>
                <w:sz w:val="28"/>
                <w:szCs w:val="28"/>
              </w:rPr>
              <w:t>Runway Name [ RwName ] [ VarChar(100) ]</w:t>
            </w:r>
          </w:p>
          <w:p w14:paraId="54265CBA" w14:textId="7AE69445" w:rsidR="7B746980" w:rsidRDefault="7B746980" w:rsidP="00395E96">
            <w:pPr>
              <w:pStyle w:val="ListParagraph"/>
              <w:numPr>
                <w:ilvl w:val="0"/>
                <w:numId w:val="10"/>
              </w:numPr>
              <w:jc w:val="left"/>
              <w:rPr>
                <w:sz w:val="28"/>
                <w:szCs w:val="28"/>
              </w:rPr>
            </w:pPr>
            <w:r w:rsidRPr="7B746980">
              <w:rPr>
                <w:sz w:val="28"/>
                <w:szCs w:val="28"/>
              </w:rPr>
              <w:t>Runway Length [ RwLength ] [ Number/Decimal(4,0) ]</w:t>
            </w:r>
          </w:p>
          <w:p w14:paraId="5F21E52E" w14:textId="24BE907A" w:rsidR="7B746980" w:rsidRDefault="7B746980" w:rsidP="00395E96">
            <w:pPr>
              <w:pStyle w:val="ListParagraph"/>
              <w:numPr>
                <w:ilvl w:val="0"/>
                <w:numId w:val="10"/>
              </w:numPr>
              <w:jc w:val="left"/>
              <w:rPr>
                <w:sz w:val="28"/>
                <w:szCs w:val="28"/>
              </w:rPr>
            </w:pPr>
            <w:r w:rsidRPr="7B746980">
              <w:rPr>
                <w:sz w:val="28"/>
                <w:szCs w:val="28"/>
              </w:rPr>
              <w:t>Runway Width [ RwWidth ] [Number/Decimal(4,0) ]</w:t>
            </w:r>
          </w:p>
          <w:p w14:paraId="06BA755A" w14:textId="2B3A1041" w:rsidR="7B746980" w:rsidRDefault="7B746980" w:rsidP="00395E96">
            <w:pPr>
              <w:pStyle w:val="ListParagraph"/>
              <w:numPr>
                <w:ilvl w:val="0"/>
                <w:numId w:val="10"/>
              </w:numPr>
              <w:jc w:val="left"/>
              <w:rPr>
                <w:sz w:val="28"/>
                <w:szCs w:val="28"/>
              </w:rPr>
            </w:pPr>
            <w:r w:rsidRPr="7B746980">
              <w:rPr>
                <w:sz w:val="28"/>
                <w:szCs w:val="28"/>
              </w:rPr>
              <w:t>Runway Host Port [ RwPortCode ] [ Char(6) ] {</w:t>
            </w:r>
            <w:r w:rsidRPr="7B746980">
              <w:rPr>
                <w:b/>
                <w:bCs/>
                <w:sz w:val="28"/>
                <w:szCs w:val="28"/>
              </w:rPr>
              <w:t>Refers E02.PortCode</w:t>
            </w:r>
            <w:r w:rsidRPr="7B746980">
              <w:rPr>
                <w:sz w:val="28"/>
                <w:szCs w:val="28"/>
              </w:rPr>
              <w:t>}</w:t>
            </w:r>
          </w:p>
        </w:tc>
      </w:tr>
      <w:tr w:rsidR="7B746980" w14:paraId="7F47C7A1" w14:textId="77777777" w:rsidTr="00612B8C">
        <w:tc>
          <w:tcPr>
            <w:tcW w:w="9360" w:type="dxa"/>
          </w:tcPr>
          <w:p w14:paraId="5CDD7840" w14:textId="27E37B6C" w:rsidR="7B746980" w:rsidRDefault="7B746980" w:rsidP="7B746980">
            <w:pPr>
              <w:jc w:val="left"/>
              <w:rPr>
                <w:b/>
                <w:bCs/>
                <w:sz w:val="28"/>
                <w:szCs w:val="28"/>
              </w:rPr>
            </w:pPr>
            <w:r w:rsidRPr="7B746980">
              <w:rPr>
                <w:b/>
                <w:bCs/>
                <w:sz w:val="28"/>
                <w:szCs w:val="28"/>
              </w:rPr>
              <w:t>Comments:</w:t>
            </w:r>
          </w:p>
          <w:p w14:paraId="14576E30" w14:textId="43959B3F" w:rsidR="7B746980" w:rsidRDefault="7B746980" w:rsidP="7B746980">
            <w:pPr>
              <w:jc w:val="left"/>
              <w:rPr>
                <w:sz w:val="28"/>
                <w:szCs w:val="28"/>
              </w:rPr>
            </w:pPr>
            <w:r w:rsidRPr="7B746980">
              <w:rPr>
                <w:sz w:val="28"/>
                <w:szCs w:val="28"/>
              </w:rPr>
              <w:t>Entity to keep track of all runways as child of hosting port, with runway dimensions. Runway Code defined as ‘AAAAAANN’ where ‘A’ is a alphabet letter and ‘N’ is a number. Runway Name NOT NULL.</w:t>
            </w:r>
          </w:p>
        </w:tc>
      </w:tr>
    </w:tbl>
    <w:p w14:paraId="09D8C59A" w14:textId="1E837587" w:rsidR="0038230A" w:rsidRDefault="0038230A" w:rsidP="7B746980"/>
    <w:tbl>
      <w:tblPr>
        <w:tblStyle w:val="TableGrid"/>
        <w:tblW w:w="0" w:type="auto"/>
        <w:tblLayout w:type="fixed"/>
        <w:tblLook w:val="06A0" w:firstRow="1" w:lastRow="0" w:firstColumn="1" w:lastColumn="0" w:noHBand="1" w:noVBand="1"/>
      </w:tblPr>
      <w:tblGrid>
        <w:gridCol w:w="9360"/>
      </w:tblGrid>
      <w:tr w:rsidR="7B746980" w14:paraId="53E2275A" w14:textId="77777777" w:rsidTr="0072713A">
        <w:tc>
          <w:tcPr>
            <w:tcW w:w="9360" w:type="dxa"/>
            <w:shd w:val="clear" w:color="auto" w:fill="BDD6EE" w:themeFill="accent5" w:themeFillTint="66"/>
          </w:tcPr>
          <w:p w14:paraId="523CA472" w14:textId="05FED9A8" w:rsidR="7B746980" w:rsidRDefault="7B746980" w:rsidP="7B746980">
            <w:pPr>
              <w:jc w:val="left"/>
              <w:rPr>
                <w:b/>
                <w:bCs/>
                <w:sz w:val="28"/>
                <w:szCs w:val="28"/>
              </w:rPr>
            </w:pPr>
            <w:r w:rsidRPr="7B746980">
              <w:rPr>
                <w:b/>
                <w:bCs/>
                <w:sz w:val="28"/>
                <w:szCs w:val="28"/>
              </w:rPr>
              <w:t>E06 – Terminals [LAM_terminals_BR]</w:t>
            </w:r>
          </w:p>
        </w:tc>
      </w:tr>
      <w:tr w:rsidR="7B746980" w14:paraId="2A627CC2" w14:textId="77777777" w:rsidTr="7B746980">
        <w:tc>
          <w:tcPr>
            <w:tcW w:w="9360" w:type="dxa"/>
          </w:tcPr>
          <w:p w14:paraId="2979EC0D" w14:textId="4ADDB53A" w:rsidR="7B746980" w:rsidRDefault="7B746980" w:rsidP="7B746980">
            <w:pPr>
              <w:jc w:val="left"/>
              <w:rPr>
                <w:b/>
                <w:bCs/>
                <w:sz w:val="28"/>
                <w:szCs w:val="28"/>
              </w:rPr>
            </w:pPr>
            <w:r w:rsidRPr="7B746980">
              <w:rPr>
                <w:b/>
                <w:bCs/>
                <w:sz w:val="28"/>
                <w:szCs w:val="28"/>
              </w:rPr>
              <w:t>Attributes:</w:t>
            </w:r>
          </w:p>
          <w:p w14:paraId="72386F83" w14:textId="0C88752F" w:rsidR="7B746980" w:rsidRDefault="7B746980" w:rsidP="00395E96">
            <w:pPr>
              <w:pStyle w:val="ListParagraph"/>
              <w:numPr>
                <w:ilvl w:val="0"/>
                <w:numId w:val="9"/>
              </w:numPr>
              <w:jc w:val="left"/>
              <w:rPr>
                <w:sz w:val="28"/>
                <w:szCs w:val="28"/>
              </w:rPr>
            </w:pPr>
            <w:r w:rsidRPr="7B746980">
              <w:rPr>
                <w:sz w:val="28"/>
                <w:szCs w:val="28"/>
              </w:rPr>
              <w:t>Terminal Code [ TermCode] [ Char(8) ]</w:t>
            </w:r>
          </w:p>
          <w:p w14:paraId="018ABEE6" w14:textId="02BCBDE0" w:rsidR="7B746980" w:rsidRDefault="7B746980" w:rsidP="00395E96">
            <w:pPr>
              <w:pStyle w:val="ListParagraph"/>
              <w:numPr>
                <w:ilvl w:val="0"/>
                <w:numId w:val="9"/>
              </w:numPr>
              <w:jc w:val="left"/>
              <w:rPr>
                <w:sz w:val="28"/>
                <w:szCs w:val="28"/>
              </w:rPr>
            </w:pPr>
            <w:r w:rsidRPr="7B746980">
              <w:rPr>
                <w:sz w:val="28"/>
                <w:szCs w:val="28"/>
              </w:rPr>
              <w:t>Terminal Name [ TermName ] [ VarChar(100) ]</w:t>
            </w:r>
          </w:p>
          <w:p w14:paraId="6BCCE744" w14:textId="5AB4BDE9" w:rsidR="7B746980" w:rsidRDefault="7B746980" w:rsidP="00395E96">
            <w:pPr>
              <w:pStyle w:val="ListParagraph"/>
              <w:numPr>
                <w:ilvl w:val="0"/>
                <w:numId w:val="9"/>
              </w:numPr>
              <w:jc w:val="left"/>
              <w:rPr>
                <w:sz w:val="28"/>
                <w:szCs w:val="28"/>
              </w:rPr>
            </w:pPr>
            <w:r w:rsidRPr="7B746980">
              <w:rPr>
                <w:sz w:val="28"/>
                <w:szCs w:val="28"/>
              </w:rPr>
              <w:t>Terminal Status [ TermStatus ] [ Char(1) ]</w:t>
            </w:r>
          </w:p>
          <w:p w14:paraId="2F72F174" w14:textId="20E63D68" w:rsidR="7B746980" w:rsidRDefault="7B746980" w:rsidP="00395E96">
            <w:pPr>
              <w:pStyle w:val="ListParagraph"/>
              <w:numPr>
                <w:ilvl w:val="0"/>
                <w:numId w:val="9"/>
              </w:numPr>
              <w:jc w:val="left"/>
              <w:rPr>
                <w:sz w:val="28"/>
                <w:szCs w:val="28"/>
              </w:rPr>
            </w:pPr>
            <w:r w:rsidRPr="7B746980">
              <w:rPr>
                <w:sz w:val="28"/>
                <w:szCs w:val="28"/>
              </w:rPr>
              <w:t>Terminal Host Port [ TermPortCode ] [ Char(6) ] {</w:t>
            </w:r>
            <w:r w:rsidRPr="7B746980">
              <w:rPr>
                <w:b/>
                <w:bCs/>
                <w:sz w:val="28"/>
                <w:szCs w:val="28"/>
              </w:rPr>
              <w:t>Refers E02.PortCode</w:t>
            </w:r>
            <w:r w:rsidRPr="7B746980">
              <w:rPr>
                <w:sz w:val="28"/>
                <w:szCs w:val="28"/>
              </w:rPr>
              <w:t>}</w:t>
            </w:r>
          </w:p>
        </w:tc>
      </w:tr>
      <w:tr w:rsidR="7B746980" w14:paraId="6B4051C0" w14:textId="77777777" w:rsidTr="7B746980">
        <w:tc>
          <w:tcPr>
            <w:tcW w:w="9360" w:type="dxa"/>
          </w:tcPr>
          <w:p w14:paraId="3AB5C1D4" w14:textId="27E37B6C" w:rsidR="7B746980" w:rsidRDefault="7B746980" w:rsidP="7B746980">
            <w:pPr>
              <w:jc w:val="left"/>
              <w:rPr>
                <w:b/>
                <w:bCs/>
                <w:sz w:val="28"/>
                <w:szCs w:val="28"/>
              </w:rPr>
            </w:pPr>
            <w:r w:rsidRPr="7B746980">
              <w:rPr>
                <w:b/>
                <w:bCs/>
                <w:sz w:val="28"/>
                <w:szCs w:val="28"/>
              </w:rPr>
              <w:t>Comments:</w:t>
            </w:r>
          </w:p>
          <w:p w14:paraId="6A047FD0" w14:textId="651441D2" w:rsidR="7B746980" w:rsidRDefault="7B746980" w:rsidP="7B746980">
            <w:pPr>
              <w:jc w:val="left"/>
              <w:rPr>
                <w:sz w:val="28"/>
                <w:szCs w:val="28"/>
              </w:rPr>
            </w:pPr>
            <w:r w:rsidRPr="7B746980">
              <w:rPr>
                <w:sz w:val="28"/>
                <w:szCs w:val="28"/>
              </w:rPr>
              <w:t>Entity to keep track of all terminals and associated port, complete with terminal status. TermCode defined as ‘AAAAAANN’ where ‘A’ is an alphabet letter and ‘N’ is a number. TermStatus should be open(O), closed(C), delayed(D), or unknown(?). Terminal Name NOT NULL.</w:t>
            </w:r>
          </w:p>
        </w:tc>
      </w:tr>
    </w:tbl>
    <w:p w14:paraId="56F67CC9" w14:textId="1E837587" w:rsidR="0038230A" w:rsidRDefault="0038230A" w:rsidP="7B746980"/>
    <w:tbl>
      <w:tblPr>
        <w:tblStyle w:val="TableGrid"/>
        <w:tblW w:w="0" w:type="auto"/>
        <w:tblLayout w:type="fixed"/>
        <w:tblLook w:val="06A0" w:firstRow="1" w:lastRow="0" w:firstColumn="1" w:lastColumn="0" w:noHBand="1" w:noVBand="1"/>
      </w:tblPr>
      <w:tblGrid>
        <w:gridCol w:w="9360"/>
      </w:tblGrid>
      <w:tr w:rsidR="7B746980" w14:paraId="5BB370DB" w14:textId="77777777" w:rsidTr="0072713A">
        <w:tc>
          <w:tcPr>
            <w:tcW w:w="9360" w:type="dxa"/>
            <w:shd w:val="clear" w:color="auto" w:fill="BDD6EE" w:themeFill="accent5" w:themeFillTint="66"/>
          </w:tcPr>
          <w:p w14:paraId="271C6401" w14:textId="57CA5935" w:rsidR="7B746980" w:rsidRDefault="7B746980" w:rsidP="7B746980">
            <w:pPr>
              <w:jc w:val="left"/>
              <w:rPr>
                <w:b/>
                <w:bCs/>
                <w:sz w:val="28"/>
                <w:szCs w:val="28"/>
              </w:rPr>
            </w:pPr>
            <w:r w:rsidRPr="7B746980">
              <w:rPr>
                <w:b/>
                <w:bCs/>
                <w:sz w:val="28"/>
                <w:szCs w:val="28"/>
              </w:rPr>
              <w:lastRenderedPageBreak/>
              <w:t>E07 – Gates [LAM_gates_BR]</w:t>
            </w:r>
          </w:p>
        </w:tc>
      </w:tr>
      <w:tr w:rsidR="7B746980" w14:paraId="6BA57F8E" w14:textId="77777777" w:rsidTr="7B746980">
        <w:tc>
          <w:tcPr>
            <w:tcW w:w="9360" w:type="dxa"/>
          </w:tcPr>
          <w:p w14:paraId="6BFC3A54" w14:textId="4ADDB53A" w:rsidR="7B746980" w:rsidRDefault="7B746980" w:rsidP="7B746980">
            <w:pPr>
              <w:jc w:val="left"/>
              <w:rPr>
                <w:b/>
                <w:bCs/>
                <w:sz w:val="28"/>
                <w:szCs w:val="28"/>
              </w:rPr>
            </w:pPr>
            <w:r w:rsidRPr="7B746980">
              <w:rPr>
                <w:b/>
                <w:bCs/>
                <w:sz w:val="28"/>
                <w:szCs w:val="28"/>
              </w:rPr>
              <w:t>Attributes:</w:t>
            </w:r>
          </w:p>
          <w:p w14:paraId="53056AD2" w14:textId="01189AC9" w:rsidR="7B746980" w:rsidRDefault="7B746980" w:rsidP="00395E96">
            <w:pPr>
              <w:pStyle w:val="ListParagraph"/>
              <w:numPr>
                <w:ilvl w:val="0"/>
                <w:numId w:val="8"/>
              </w:numPr>
              <w:jc w:val="left"/>
              <w:rPr>
                <w:sz w:val="28"/>
                <w:szCs w:val="28"/>
              </w:rPr>
            </w:pPr>
            <w:r w:rsidRPr="7B746980">
              <w:rPr>
                <w:sz w:val="28"/>
                <w:szCs w:val="28"/>
              </w:rPr>
              <w:t>Gate Code [ GCode ] [ Char(8) ]</w:t>
            </w:r>
          </w:p>
          <w:p w14:paraId="105AD1AA" w14:textId="2C97D618" w:rsidR="7B746980" w:rsidRDefault="7B746980" w:rsidP="00395E96">
            <w:pPr>
              <w:pStyle w:val="ListParagraph"/>
              <w:numPr>
                <w:ilvl w:val="0"/>
                <w:numId w:val="8"/>
              </w:numPr>
              <w:jc w:val="left"/>
              <w:rPr>
                <w:sz w:val="28"/>
                <w:szCs w:val="28"/>
              </w:rPr>
            </w:pPr>
            <w:r w:rsidRPr="7B746980">
              <w:rPr>
                <w:sz w:val="28"/>
                <w:szCs w:val="28"/>
              </w:rPr>
              <w:t>Gate Name [ GName ] [ VarChar(100) ]</w:t>
            </w:r>
          </w:p>
          <w:p w14:paraId="1E29FF19" w14:textId="4AB85000" w:rsidR="7B746980" w:rsidRDefault="7B746980" w:rsidP="00395E96">
            <w:pPr>
              <w:pStyle w:val="ListParagraph"/>
              <w:numPr>
                <w:ilvl w:val="0"/>
                <w:numId w:val="8"/>
              </w:numPr>
              <w:jc w:val="left"/>
              <w:rPr>
                <w:sz w:val="28"/>
                <w:szCs w:val="28"/>
              </w:rPr>
            </w:pPr>
            <w:r w:rsidRPr="7B746980">
              <w:rPr>
                <w:sz w:val="28"/>
                <w:szCs w:val="28"/>
              </w:rPr>
              <w:t>Gate Status [ GStatus] [ Char(1) ]</w:t>
            </w:r>
          </w:p>
          <w:p w14:paraId="1DFBF6B5" w14:textId="2DF9856B" w:rsidR="7B746980" w:rsidRDefault="7B746980" w:rsidP="00395E96">
            <w:pPr>
              <w:pStyle w:val="ListParagraph"/>
              <w:numPr>
                <w:ilvl w:val="0"/>
                <w:numId w:val="8"/>
              </w:numPr>
              <w:jc w:val="left"/>
              <w:rPr>
                <w:sz w:val="28"/>
                <w:szCs w:val="28"/>
              </w:rPr>
            </w:pPr>
            <w:r w:rsidRPr="7B746980">
              <w:rPr>
                <w:sz w:val="28"/>
                <w:szCs w:val="28"/>
              </w:rPr>
              <w:t>Gate Host Port [ GPortCode ] [ Char(6) ] {</w:t>
            </w:r>
            <w:r w:rsidRPr="7B746980">
              <w:rPr>
                <w:b/>
                <w:bCs/>
                <w:sz w:val="28"/>
                <w:szCs w:val="28"/>
              </w:rPr>
              <w:t>Refers E02.PortCode</w:t>
            </w:r>
            <w:r w:rsidRPr="7B746980">
              <w:rPr>
                <w:sz w:val="28"/>
                <w:szCs w:val="28"/>
              </w:rPr>
              <w:t>}</w:t>
            </w:r>
          </w:p>
        </w:tc>
      </w:tr>
      <w:tr w:rsidR="7B746980" w14:paraId="5FEDF43C" w14:textId="77777777" w:rsidTr="7B746980">
        <w:tc>
          <w:tcPr>
            <w:tcW w:w="9360" w:type="dxa"/>
          </w:tcPr>
          <w:p w14:paraId="176AA57A" w14:textId="27E37B6C" w:rsidR="7B746980" w:rsidRDefault="7B746980" w:rsidP="7B746980">
            <w:pPr>
              <w:jc w:val="left"/>
              <w:rPr>
                <w:b/>
                <w:bCs/>
                <w:sz w:val="28"/>
                <w:szCs w:val="28"/>
              </w:rPr>
            </w:pPr>
            <w:r w:rsidRPr="7B746980">
              <w:rPr>
                <w:b/>
                <w:bCs/>
                <w:sz w:val="28"/>
                <w:szCs w:val="28"/>
              </w:rPr>
              <w:t>Comments:</w:t>
            </w:r>
          </w:p>
          <w:p w14:paraId="74C7245F" w14:textId="6C0D52D7" w:rsidR="7B746980" w:rsidRDefault="7B746980" w:rsidP="7B746980">
            <w:pPr>
              <w:jc w:val="left"/>
              <w:rPr>
                <w:sz w:val="28"/>
                <w:szCs w:val="28"/>
              </w:rPr>
            </w:pPr>
            <w:r w:rsidRPr="7B746980">
              <w:rPr>
                <w:sz w:val="28"/>
                <w:szCs w:val="28"/>
              </w:rPr>
              <w:t>Entity to keep track of all gates including associated port and status. GCode is defined as ‘AAAAAANN’ where ‘A’ is an alphabet letter and ‘N’ is a number. GStatus should be open(O), closed(C), delayed(D), or unknown(?). Gate name NOT NULL.</w:t>
            </w:r>
          </w:p>
        </w:tc>
      </w:tr>
    </w:tbl>
    <w:p w14:paraId="2C308375" w14:textId="227E46DF" w:rsidR="003C4D99" w:rsidRDefault="003C4D99" w:rsidP="7B746980"/>
    <w:tbl>
      <w:tblPr>
        <w:tblStyle w:val="TableGrid"/>
        <w:tblW w:w="0" w:type="auto"/>
        <w:tblLayout w:type="fixed"/>
        <w:tblLook w:val="06A0" w:firstRow="1" w:lastRow="0" w:firstColumn="1" w:lastColumn="0" w:noHBand="1" w:noVBand="1"/>
      </w:tblPr>
      <w:tblGrid>
        <w:gridCol w:w="9360"/>
      </w:tblGrid>
      <w:tr w:rsidR="7B746980" w14:paraId="7CECEC98" w14:textId="77777777" w:rsidTr="0072713A">
        <w:tc>
          <w:tcPr>
            <w:tcW w:w="9360" w:type="dxa"/>
            <w:shd w:val="clear" w:color="auto" w:fill="BDD6EE" w:themeFill="accent5" w:themeFillTint="66"/>
          </w:tcPr>
          <w:p w14:paraId="0998378B" w14:textId="74FAD35D" w:rsidR="7B746980" w:rsidRDefault="7B746980" w:rsidP="7B746980">
            <w:pPr>
              <w:jc w:val="left"/>
              <w:rPr>
                <w:b/>
                <w:bCs/>
                <w:sz w:val="28"/>
                <w:szCs w:val="28"/>
              </w:rPr>
            </w:pPr>
            <w:r w:rsidRPr="7B746980">
              <w:rPr>
                <w:b/>
                <w:bCs/>
                <w:sz w:val="28"/>
                <w:szCs w:val="28"/>
              </w:rPr>
              <w:t>E08 – Flight Officials [LAM_flightofficials_BR]</w:t>
            </w:r>
          </w:p>
        </w:tc>
      </w:tr>
      <w:tr w:rsidR="7B746980" w14:paraId="694F6786" w14:textId="77777777" w:rsidTr="7B746980">
        <w:tc>
          <w:tcPr>
            <w:tcW w:w="9360" w:type="dxa"/>
          </w:tcPr>
          <w:p w14:paraId="1A193009" w14:textId="4ADDB53A" w:rsidR="7B746980" w:rsidRDefault="7B746980" w:rsidP="7B746980">
            <w:pPr>
              <w:jc w:val="left"/>
              <w:rPr>
                <w:b/>
                <w:bCs/>
                <w:sz w:val="28"/>
                <w:szCs w:val="28"/>
              </w:rPr>
            </w:pPr>
            <w:r w:rsidRPr="7B746980">
              <w:rPr>
                <w:b/>
                <w:bCs/>
                <w:sz w:val="28"/>
                <w:szCs w:val="28"/>
              </w:rPr>
              <w:t>Attributes:</w:t>
            </w:r>
          </w:p>
          <w:p w14:paraId="3FA131D1" w14:textId="42DA2DFD" w:rsidR="7B746980" w:rsidRDefault="7B746980" w:rsidP="00395E96">
            <w:pPr>
              <w:pStyle w:val="ListParagraph"/>
              <w:numPr>
                <w:ilvl w:val="0"/>
                <w:numId w:val="7"/>
              </w:numPr>
              <w:jc w:val="left"/>
              <w:rPr>
                <w:sz w:val="28"/>
                <w:szCs w:val="28"/>
              </w:rPr>
            </w:pPr>
            <w:r w:rsidRPr="7B746980">
              <w:rPr>
                <w:sz w:val="28"/>
                <w:szCs w:val="28"/>
              </w:rPr>
              <w:t>Flight Official ID Code [ FOffCode ] [ Char(6) ]</w:t>
            </w:r>
          </w:p>
          <w:p w14:paraId="48F5BAF8" w14:textId="26782343" w:rsidR="7B746980" w:rsidRDefault="7B746980" w:rsidP="00395E96">
            <w:pPr>
              <w:pStyle w:val="ListParagraph"/>
              <w:numPr>
                <w:ilvl w:val="0"/>
                <w:numId w:val="7"/>
              </w:numPr>
              <w:jc w:val="left"/>
              <w:rPr>
                <w:sz w:val="28"/>
                <w:szCs w:val="28"/>
              </w:rPr>
            </w:pPr>
            <w:r w:rsidRPr="7B746980">
              <w:rPr>
                <w:sz w:val="28"/>
                <w:szCs w:val="28"/>
              </w:rPr>
              <w:t>Flight Official First Name [ FOffFName ] [ VarChar(50) ]</w:t>
            </w:r>
          </w:p>
          <w:p w14:paraId="45D750CD" w14:textId="0337302D" w:rsidR="7B746980" w:rsidRDefault="7B746980" w:rsidP="00395E96">
            <w:pPr>
              <w:pStyle w:val="ListParagraph"/>
              <w:numPr>
                <w:ilvl w:val="0"/>
                <w:numId w:val="7"/>
              </w:numPr>
              <w:jc w:val="left"/>
              <w:rPr>
                <w:sz w:val="28"/>
                <w:szCs w:val="28"/>
              </w:rPr>
            </w:pPr>
            <w:r w:rsidRPr="7B746980">
              <w:rPr>
                <w:sz w:val="28"/>
                <w:szCs w:val="28"/>
              </w:rPr>
              <w:t>Flight Official Middle Initial [ FOffMInitial ] [ VarChar(2) ]</w:t>
            </w:r>
          </w:p>
          <w:p w14:paraId="1EB9C645" w14:textId="38FA016C" w:rsidR="7B746980" w:rsidRDefault="7B746980" w:rsidP="00395E96">
            <w:pPr>
              <w:pStyle w:val="ListParagraph"/>
              <w:numPr>
                <w:ilvl w:val="0"/>
                <w:numId w:val="7"/>
              </w:numPr>
              <w:jc w:val="left"/>
              <w:rPr>
                <w:sz w:val="28"/>
                <w:szCs w:val="28"/>
              </w:rPr>
            </w:pPr>
            <w:r w:rsidRPr="7B746980">
              <w:rPr>
                <w:sz w:val="28"/>
                <w:szCs w:val="28"/>
              </w:rPr>
              <w:t>Flight Official Family Surname [ FOffLName ] [ VarChar(50) ]</w:t>
            </w:r>
          </w:p>
          <w:p w14:paraId="5B254D59" w14:textId="4643A4BD" w:rsidR="7B746980" w:rsidRDefault="7B746980" w:rsidP="00395E96">
            <w:pPr>
              <w:pStyle w:val="ListParagraph"/>
              <w:numPr>
                <w:ilvl w:val="0"/>
                <w:numId w:val="7"/>
              </w:numPr>
              <w:jc w:val="left"/>
              <w:rPr>
                <w:sz w:val="28"/>
                <w:szCs w:val="28"/>
              </w:rPr>
            </w:pPr>
            <w:r w:rsidRPr="7B746980">
              <w:rPr>
                <w:sz w:val="28"/>
                <w:szCs w:val="28"/>
              </w:rPr>
              <w:t>Flight Official Host Airline [ FOff_ALCode ] [ Char(9) ] {</w:t>
            </w:r>
            <w:r w:rsidRPr="7B746980">
              <w:rPr>
                <w:b/>
                <w:bCs/>
                <w:sz w:val="28"/>
                <w:szCs w:val="28"/>
              </w:rPr>
              <w:t>Refers E03.AL_IDCode</w:t>
            </w:r>
            <w:r w:rsidRPr="7B746980">
              <w:rPr>
                <w:sz w:val="28"/>
                <w:szCs w:val="28"/>
              </w:rPr>
              <w:t>}</w:t>
            </w:r>
          </w:p>
        </w:tc>
      </w:tr>
      <w:tr w:rsidR="7B746980" w14:paraId="3E39C5F9" w14:textId="77777777" w:rsidTr="7B746980">
        <w:tc>
          <w:tcPr>
            <w:tcW w:w="9360" w:type="dxa"/>
          </w:tcPr>
          <w:p w14:paraId="7A4E61D4" w14:textId="27E37B6C" w:rsidR="7B746980" w:rsidRDefault="7B746980" w:rsidP="7B746980">
            <w:pPr>
              <w:jc w:val="left"/>
              <w:rPr>
                <w:b/>
                <w:bCs/>
                <w:sz w:val="28"/>
                <w:szCs w:val="28"/>
              </w:rPr>
            </w:pPr>
            <w:r w:rsidRPr="7B746980">
              <w:rPr>
                <w:b/>
                <w:bCs/>
                <w:sz w:val="28"/>
                <w:szCs w:val="28"/>
              </w:rPr>
              <w:t>Comments:</w:t>
            </w:r>
          </w:p>
          <w:p w14:paraId="3D36AED3" w14:textId="71D68816" w:rsidR="7B746980" w:rsidRDefault="7B746980" w:rsidP="7B746980">
            <w:pPr>
              <w:jc w:val="left"/>
              <w:rPr>
                <w:sz w:val="28"/>
                <w:szCs w:val="28"/>
              </w:rPr>
            </w:pPr>
            <w:r w:rsidRPr="7B746980">
              <w:rPr>
                <w:sz w:val="28"/>
                <w:szCs w:val="28"/>
              </w:rPr>
              <w:t>Entity to keep track of all airline staff related to flights and which airline th</w:t>
            </w:r>
            <w:r w:rsidR="008D6130">
              <w:rPr>
                <w:sz w:val="28"/>
                <w:szCs w:val="28"/>
              </w:rPr>
              <w:t>at</w:t>
            </w:r>
            <w:r w:rsidRPr="7B746980">
              <w:rPr>
                <w:sz w:val="28"/>
                <w:szCs w:val="28"/>
              </w:rPr>
              <w:t xml:space="preserve"> employs them. FOffCode defined as ‘XXXXXX’ where ‘X’ is alphanumeric. All employees must have at least a first name and family surname to be valid.</w:t>
            </w:r>
          </w:p>
        </w:tc>
      </w:tr>
    </w:tbl>
    <w:p w14:paraId="43140379" w14:textId="77777777" w:rsidR="00B14AB4" w:rsidRDefault="00B14AB4" w:rsidP="7B746980"/>
    <w:tbl>
      <w:tblPr>
        <w:tblStyle w:val="TableGrid"/>
        <w:tblW w:w="0" w:type="auto"/>
        <w:tblLayout w:type="fixed"/>
        <w:tblLook w:val="06A0" w:firstRow="1" w:lastRow="0" w:firstColumn="1" w:lastColumn="0" w:noHBand="1" w:noVBand="1"/>
      </w:tblPr>
      <w:tblGrid>
        <w:gridCol w:w="9360"/>
      </w:tblGrid>
      <w:tr w:rsidR="7B746980" w14:paraId="7D0AF95E" w14:textId="77777777" w:rsidTr="0072713A">
        <w:tc>
          <w:tcPr>
            <w:tcW w:w="9360" w:type="dxa"/>
            <w:shd w:val="clear" w:color="auto" w:fill="BDD6EE" w:themeFill="accent5" w:themeFillTint="66"/>
          </w:tcPr>
          <w:p w14:paraId="61B68802" w14:textId="6FEB731C" w:rsidR="7B746980" w:rsidRDefault="7B746980" w:rsidP="7B746980">
            <w:pPr>
              <w:jc w:val="left"/>
              <w:rPr>
                <w:b/>
                <w:bCs/>
                <w:sz w:val="28"/>
                <w:szCs w:val="28"/>
              </w:rPr>
            </w:pPr>
            <w:r w:rsidRPr="7B746980">
              <w:rPr>
                <w:b/>
                <w:bCs/>
                <w:sz w:val="28"/>
                <w:szCs w:val="28"/>
              </w:rPr>
              <w:lastRenderedPageBreak/>
              <w:t>E09 – Flights [LAM_flights_BR]</w:t>
            </w:r>
          </w:p>
        </w:tc>
      </w:tr>
      <w:tr w:rsidR="7B746980" w14:paraId="23A34995" w14:textId="77777777" w:rsidTr="7B746980">
        <w:tc>
          <w:tcPr>
            <w:tcW w:w="9360" w:type="dxa"/>
          </w:tcPr>
          <w:p w14:paraId="018682AD" w14:textId="4ADDB53A" w:rsidR="7B746980" w:rsidRDefault="7B746980" w:rsidP="7B746980">
            <w:pPr>
              <w:jc w:val="left"/>
              <w:rPr>
                <w:b/>
                <w:bCs/>
                <w:sz w:val="28"/>
                <w:szCs w:val="28"/>
              </w:rPr>
            </w:pPr>
            <w:r w:rsidRPr="7B746980">
              <w:rPr>
                <w:b/>
                <w:bCs/>
                <w:sz w:val="28"/>
                <w:szCs w:val="28"/>
              </w:rPr>
              <w:t>Attributes:</w:t>
            </w:r>
          </w:p>
          <w:p w14:paraId="06F1936C" w14:textId="71C66AB4" w:rsidR="7B746980" w:rsidRDefault="7B746980" w:rsidP="00395E96">
            <w:pPr>
              <w:pStyle w:val="ListParagraph"/>
              <w:numPr>
                <w:ilvl w:val="0"/>
                <w:numId w:val="6"/>
              </w:numPr>
              <w:jc w:val="left"/>
              <w:rPr>
                <w:sz w:val="28"/>
                <w:szCs w:val="28"/>
              </w:rPr>
            </w:pPr>
            <w:r w:rsidRPr="7B746980">
              <w:rPr>
                <w:sz w:val="28"/>
                <w:szCs w:val="28"/>
              </w:rPr>
              <w:t>Flight ID Number [ FlyCode ] [ Char(6) ]</w:t>
            </w:r>
          </w:p>
          <w:p w14:paraId="6618EFDD" w14:textId="6984E0AC" w:rsidR="7B746980" w:rsidRDefault="7B746980" w:rsidP="00395E96">
            <w:pPr>
              <w:pStyle w:val="ListParagraph"/>
              <w:numPr>
                <w:ilvl w:val="0"/>
                <w:numId w:val="6"/>
              </w:numPr>
              <w:jc w:val="left"/>
              <w:rPr>
                <w:sz w:val="28"/>
                <w:szCs w:val="28"/>
              </w:rPr>
            </w:pPr>
            <w:r w:rsidRPr="7B746980">
              <w:rPr>
                <w:sz w:val="28"/>
                <w:szCs w:val="28"/>
              </w:rPr>
              <w:t>Flight Origin Port [ FlySrcPortCode ] [ Char(6) ] {</w:t>
            </w:r>
            <w:r w:rsidRPr="7B746980">
              <w:rPr>
                <w:b/>
                <w:bCs/>
                <w:sz w:val="28"/>
                <w:szCs w:val="28"/>
              </w:rPr>
              <w:t>Refers E02.PortCode</w:t>
            </w:r>
            <w:r w:rsidRPr="7B746980">
              <w:rPr>
                <w:sz w:val="28"/>
                <w:szCs w:val="28"/>
              </w:rPr>
              <w:t>}</w:t>
            </w:r>
          </w:p>
          <w:p w14:paraId="2C2E7D17" w14:textId="62963DB7" w:rsidR="7B746980" w:rsidRDefault="7B746980" w:rsidP="00395E96">
            <w:pPr>
              <w:pStyle w:val="ListParagraph"/>
              <w:numPr>
                <w:ilvl w:val="0"/>
                <w:numId w:val="6"/>
              </w:numPr>
              <w:jc w:val="left"/>
              <w:rPr>
                <w:sz w:val="28"/>
                <w:szCs w:val="28"/>
              </w:rPr>
            </w:pPr>
            <w:r w:rsidRPr="7B746980">
              <w:rPr>
                <w:sz w:val="28"/>
                <w:szCs w:val="28"/>
              </w:rPr>
              <w:t>Flight Destination Port [ FlyDestPortCode ] [ Char(6) ] {</w:t>
            </w:r>
            <w:r w:rsidRPr="7B746980">
              <w:rPr>
                <w:b/>
                <w:bCs/>
                <w:sz w:val="28"/>
                <w:szCs w:val="28"/>
              </w:rPr>
              <w:t>Refers E02.PortCode</w:t>
            </w:r>
            <w:r w:rsidRPr="7B746980">
              <w:rPr>
                <w:sz w:val="28"/>
                <w:szCs w:val="28"/>
              </w:rPr>
              <w:t>}</w:t>
            </w:r>
          </w:p>
          <w:p w14:paraId="75BF3C39" w14:textId="36C159A4" w:rsidR="7B746980" w:rsidRDefault="7B746980" w:rsidP="00395E96">
            <w:pPr>
              <w:pStyle w:val="ListParagraph"/>
              <w:numPr>
                <w:ilvl w:val="0"/>
                <w:numId w:val="6"/>
              </w:numPr>
              <w:jc w:val="left"/>
              <w:rPr>
                <w:sz w:val="28"/>
                <w:szCs w:val="28"/>
              </w:rPr>
            </w:pPr>
            <w:r w:rsidRPr="7B746980">
              <w:rPr>
                <w:sz w:val="28"/>
                <w:szCs w:val="28"/>
              </w:rPr>
              <w:t>Flight Intermediate Port [ FlyInterPortCode ] [ Char(6) ] {</w:t>
            </w:r>
            <w:r w:rsidRPr="7B746980">
              <w:rPr>
                <w:b/>
                <w:bCs/>
                <w:sz w:val="28"/>
                <w:szCs w:val="28"/>
              </w:rPr>
              <w:t>Refers E02.PortCode</w:t>
            </w:r>
            <w:r w:rsidRPr="7B746980">
              <w:rPr>
                <w:sz w:val="28"/>
                <w:szCs w:val="28"/>
              </w:rPr>
              <w:t>}</w:t>
            </w:r>
          </w:p>
          <w:p w14:paraId="5544E119" w14:textId="4E1D43CD" w:rsidR="7B746980" w:rsidRDefault="7B746980" w:rsidP="00395E96">
            <w:pPr>
              <w:pStyle w:val="ListParagraph"/>
              <w:numPr>
                <w:ilvl w:val="0"/>
                <w:numId w:val="6"/>
              </w:numPr>
              <w:jc w:val="left"/>
              <w:rPr>
                <w:sz w:val="28"/>
                <w:szCs w:val="28"/>
              </w:rPr>
            </w:pPr>
            <w:r w:rsidRPr="7B746980">
              <w:rPr>
                <w:sz w:val="28"/>
                <w:szCs w:val="28"/>
              </w:rPr>
              <w:t>Flight Host Airline [ FlyALCode ] [ Char(9) ] {</w:t>
            </w:r>
            <w:r w:rsidRPr="7B746980">
              <w:rPr>
                <w:b/>
                <w:bCs/>
                <w:sz w:val="28"/>
                <w:szCs w:val="28"/>
              </w:rPr>
              <w:t>Refers E03.AL_IDCode</w:t>
            </w:r>
            <w:r w:rsidRPr="7B746980">
              <w:rPr>
                <w:sz w:val="28"/>
                <w:szCs w:val="28"/>
              </w:rPr>
              <w:t>}</w:t>
            </w:r>
          </w:p>
          <w:p w14:paraId="34561FBB" w14:textId="10FD35FF" w:rsidR="7B746980" w:rsidRDefault="7B746980" w:rsidP="00395E96">
            <w:pPr>
              <w:pStyle w:val="ListParagraph"/>
              <w:numPr>
                <w:ilvl w:val="0"/>
                <w:numId w:val="6"/>
              </w:numPr>
              <w:jc w:val="left"/>
              <w:rPr>
                <w:sz w:val="28"/>
                <w:szCs w:val="28"/>
              </w:rPr>
            </w:pPr>
            <w:r w:rsidRPr="7B746980">
              <w:rPr>
                <w:sz w:val="28"/>
                <w:szCs w:val="28"/>
              </w:rPr>
              <w:t>Flight Aircraft ID [ FlyAC_Code ] [ Char(10) ] {</w:t>
            </w:r>
            <w:r w:rsidRPr="7B746980">
              <w:rPr>
                <w:b/>
                <w:bCs/>
                <w:sz w:val="28"/>
                <w:szCs w:val="28"/>
              </w:rPr>
              <w:t>Refers E04.AC_Code</w:t>
            </w:r>
            <w:r w:rsidRPr="7B746980">
              <w:rPr>
                <w:sz w:val="28"/>
                <w:szCs w:val="28"/>
              </w:rPr>
              <w:t>}</w:t>
            </w:r>
          </w:p>
        </w:tc>
      </w:tr>
      <w:tr w:rsidR="7B746980" w14:paraId="0C4C1FAA" w14:textId="77777777" w:rsidTr="7B746980">
        <w:tc>
          <w:tcPr>
            <w:tcW w:w="9360" w:type="dxa"/>
          </w:tcPr>
          <w:p w14:paraId="2FAAD7BA" w14:textId="5FDFABCC" w:rsidR="7B746980" w:rsidRDefault="7B746980" w:rsidP="7B746980">
            <w:pPr>
              <w:jc w:val="left"/>
              <w:rPr>
                <w:b/>
                <w:bCs/>
                <w:sz w:val="28"/>
                <w:szCs w:val="28"/>
              </w:rPr>
            </w:pPr>
            <w:r w:rsidRPr="7B746980">
              <w:rPr>
                <w:b/>
                <w:bCs/>
                <w:sz w:val="28"/>
                <w:szCs w:val="28"/>
              </w:rPr>
              <w:t>Comments:</w:t>
            </w:r>
          </w:p>
          <w:p w14:paraId="3F6D2364" w14:textId="0EEAE09E" w:rsidR="7B746980" w:rsidRDefault="7B746980" w:rsidP="7B746980">
            <w:pPr>
              <w:jc w:val="left"/>
              <w:rPr>
                <w:sz w:val="28"/>
                <w:szCs w:val="28"/>
              </w:rPr>
            </w:pPr>
            <w:r w:rsidRPr="7B746980">
              <w:rPr>
                <w:sz w:val="28"/>
                <w:szCs w:val="28"/>
              </w:rPr>
              <w:t>Entity to keep track of all flights, and key stopping locations of the flight path</w:t>
            </w:r>
            <w:r w:rsidR="00CC7D5C">
              <w:rPr>
                <w:sz w:val="28"/>
                <w:szCs w:val="28"/>
              </w:rPr>
              <w:t>.</w:t>
            </w:r>
            <w:r w:rsidRPr="7B746980">
              <w:rPr>
                <w:sz w:val="28"/>
                <w:szCs w:val="28"/>
              </w:rPr>
              <w:t xml:space="preserve"> </w:t>
            </w:r>
            <w:r w:rsidR="00CC7D5C">
              <w:rPr>
                <w:sz w:val="28"/>
                <w:szCs w:val="28"/>
              </w:rPr>
              <w:t>A</w:t>
            </w:r>
            <w:r w:rsidRPr="7B746980">
              <w:rPr>
                <w:sz w:val="28"/>
                <w:szCs w:val="28"/>
              </w:rPr>
              <w:t>ll flights will require flight officials and have at minimum two interacting ports of note. FlyCode defined as ‘XXXXXX’ where ‘X’ is alphanumeric.</w:t>
            </w:r>
          </w:p>
        </w:tc>
      </w:tr>
    </w:tbl>
    <w:p w14:paraId="7DDD05D0" w14:textId="1E837587" w:rsidR="7B746980" w:rsidRDefault="7B746980" w:rsidP="7B746980"/>
    <w:p w14:paraId="5ABECBB0" w14:textId="77777777" w:rsidR="00612B8C" w:rsidRDefault="00612B8C">
      <w:r>
        <w:br w:type="page"/>
      </w:r>
    </w:p>
    <w:tbl>
      <w:tblPr>
        <w:tblStyle w:val="TableGrid"/>
        <w:tblW w:w="9360" w:type="dxa"/>
        <w:tblLayout w:type="fixed"/>
        <w:tblLook w:val="06A0" w:firstRow="1" w:lastRow="0" w:firstColumn="1" w:lastColumn="0" w:noHBand="1" w:noVBand="1"/>
      </w:tblPr>
      <w:tblGrid>
        <w:gridCol w:w="9360"/>
      </w:tblGrid>
      <w:tr w:rsidR="7B746980" w14:paraId="6BF4B676" w14:textId="77777777" w:rsidTr="00612B8C">
        <w:tc>
          <w:tcPr>
            <w:tcW w:w="9360" w:type="dxa"/>
            <w:shd w:val="clear" w:color="auto" w:fill="BDD6EE" w:themeFill="accent5" w:themeFillTint="66"/>
          </w:tcPr>
          <w:p w14:paraId="77FB8365" w14:textId="12978B11" w:rsidR="7B746980" w:rsidRDefault="7B746980" w:rsidP="7B746980">
            <w:pPr>
              <w:jc w:val="left"/>
              <w:rPr>
                <w:b/>
                <w:bCs/>
                <w:sz w:val="28"/>
                <w:szCs w:val="28"/>
              </w:rPr>
            </w:pPr>
            <w:r w:rsidRPr="7B746980">
              <w:rPr>
                <w:b/>
                <w:bCs/>
                <w:sz w:val="28"/>
                <w:szCs w:val="28"/>
              </w:rPr>
              <w:lastRenderedPageBreak/>
              <w:t>E10 – Scheduling [LAM_scheduling_BR]</w:t>
            </w:r>
          </w:p>
        </w:tc>
      </w:tr>
      <w:tr w:rsidR="7B746980" w14:paraId="1674B21A" w14:textId="77777777" w:rsidTr="00612B8C">
        <w:tc>
          <w:tcPr>
            <w:tcW w:w="9360" w:type="dxa"/>
          </w:tcPr>
          <w:p w14:paraId="42964D62" w14:textId="4ADDB53A" w:rsidR="7B746980" w:rsidRDefault="7B746980" w:rsidP="7B746980">
            <w:pPr>
              <w:jc w:val="left"/>
              <w:rPr>
                <w:b/>
                <w:bCs/>
                <w:sz w:val="28"/>
                <w:szCs w:val="28"/>
              </w:rPr>
            </w:pPr>
            <w:r w:rsidRPr="7B746980">
              <w:rPr>
                <w:b/>
                <w:bCs/>
                <w:sz w:val="28"/>
                <w:szCs w:val="28"/>
              </w:rPr>
              <w:t>Attributes:</w:t>
            </w:r>
          </w:p>
          <w:p w14:paraId="54E38F2F" w14:textId="4BA92288" w:rsidR="7B746980" w:rsidRDefault="7B746980" w:rsidP="00395E96">
            <w:pPr>
              <w:pStyle w:val="ListParagraph"/>
              <w:numPr>
                <w:ilvl w:val="0"/>
                <w:numId w:val="5"/>
              </w:numPr>
              <w:jc w:val="left"/>
              <w:rPr>
                <w:sz w:val="28"/>
                <w:szCs w:val="28"/>
              </w:rPr>
            </w:pPr>
            <w:r w:rsidRPr="7B746980">
              <w:rPr>
                <w:sz w:val="28"/>
                <w:szCs w:val="28"/>
              </w:rPr>
              <w:t>Flight ID Number [ SchFlyCode] [ Char(6) ] {</w:t>
            </w:r>
            <w:r w:rsidRPr="7B746980">
              <w:rPr>
                <w:b/>
                <w:bCs/>
                <w:sz w:val="28"/>
                <w:szCs w:val="28"/>
              </w:rPr>
              <w:t>Refers E09.FlyCode</w:t>
            </w:r>
            <w:r w:rsidRPr="7B746980">
              <w:rPr>
                <w:sz w:val="28"/>
                <w:szCs w:val="28"/>
              </w:rPr>
              <w:t>}</w:t>
            </w:r>
          </w:p>
          <w:p w14:paraId="65EE1E15" w14:textId="60064C15" w:rsidR="7B746980" w:rsidRDefault="7B746980" w:rsidP="00395E96">
            <w:pPr>
              <w:pStyle w:val="ListParagraph"/>
              <w:numPr>
                <w:ilvl w:val="0"/>
                <w:numId w:val="5"/>
              </w:numPr>
              <w:jc w:val="left"/>
              <w:rPr>
                <w:sz w:val="28"/>
                <w:szCs w:val="28"/>
              </w:rPr>
            </w:pPr>
            <w:r w:rsidRPr="7B746980">
              <w:rPr>
                <w:sz w:val="28"/>
                <w:szCs w:val="28"/>
              </w:rPr>
              <w:t xml:space="preserve">Flight Date [ SchDepartDate ] [ Number/Decimal(8,0) ] </w:t>
            </w:r>
          </w:p>
          <w:p w14:paraId="73BAA068" w14:textId="0FD4BBC3" w:rsidR="7B746980" w:rsidRDefault="7B746980" w:rsidP="00395E96">
            <w:pPr>
              <w:pStyle w:val="ListParagraph"/>
              <w:numPr>
                <w:ilvl w:val="0"/>
                <w:numId w:val="5"/>
              </w:numPr>
              <w:jc w:val="left"/>
              <w:rPr>
                <w:sz w:val="28"/>
                <w:szCs w:val="28"/>
              </w:rPr>
            </w:pPr>
            <w:r w:rsidRPr="7B746980">
              <w:rPr>
                <w:sz w:val="28"/>
                <w:szCs w:val="28"/>
              </w:rPr>
              <w:t>Flight Primary Pilot 1 [ SchFOff_P1 ] [ Char(6) ] {</w:t>
            </w:r>
            <w:r w:rsidRPr="7B746980">
              <w:rPr>
                <w:b/>
                <w:bCs/>
                <w:sz w:val="28"/>
                <w:szCs w:val="28"/>
              </w:rPr>
              <w:t>Refers E08.FOffCode</w:t>
            </w:r>
            <w:r w:rsidRPr="7B746980">
              <w:rPr>
                <w:sz w:val="28"/>
                <w:szCs w:val="28"/>
              </w:rPr>
              <w:t>}</w:t>
            </w:r>
          </w:p>
          <w:p w14:paraId="0578F0D5" w14:textId="6E193117" w:rsidR="7B746980" w:rsidRDefault="7B746980" w:rsidP="00395E96">
            <w:pPr>
              <w:pStyle w:val="ListParagraph"/>
              <w:numPr>
                <w:ilvl w:val="0"/>
                <w:numId w:val="5"/>
              </w:numPr>
              <w:jc w:val="left"/>
              <w:rPr>
                <w:sz w:val="28"/>
                <w:szCs w:val="28"/>
              </w:rPr>
            </w:pPr>
            <w:r w:rsidRPr="7B746980">
              <w:rPr>
                <w:sz w:val="28"/>
                <w:szCs w:val="28"/>
              </w:rPr>
              <w:t>Flight Primary Pilot 2 [ SchFOff_P2 ] [ Char(6) ] {</w:t>
            </w:r>
            <w:r w:rsidRPr="7B746980">
              <w:rPr>
                <w:b/>
                <w:bCs/>
                <w:sz w:val="28"/>
                <w:szCs w:val="28"/>
              </w:rPr>
              <w:t>Refers E08.FOffCode</w:t>
            </w:r>
            <w:r w:rsidRPr="7B746980">
              <w:rPr>
                <w:sz w:val="28"/>
                <w:szCs w:val="28"/>
              </w:rPr>
              <w:t>}</w:t>
            </w:r>
          </w:p>
          <w:p w14:paraId="373B7D47" w14:textId="6165F126" w:rsidR="7B746980" w:rsidRDefault="7B746980" w:rsidP="00395E96">
            <w:pPr>
              <w:pStyle w:val="ListParagraph"/>
              <w:numPr>
                <w:ilvl w:val="0"/>
                <w:numId w:val="5"/>
              </w:numPr>
              <w:jc w:val="left"/>
              <w:rPr>
                <w:sz w:val="28"/>
                <w:szCs w:val="28"/>
              </w:rPr>
            </w:pPr>
            <w:r w:rsidRPr="7B746980">
              <w:rPr>
                <w:sz w:val="28"/>
                <w:szCs w:val="28"/>
              </w:rPr>
              <w:t>Flight Primary Crew Member 1 [ SchFOff_A1 ] [ Char(6) ] {</w:t>
            </w:r>
            <w:r w:rsidRPr="7B746980">
              <w:rPr>
                <w:b/>
                <w:bCs/>
                <w:sz w:val="28"/>
                <w:szCs w:val="28"/>
              </w:rPr>
              <w:t>Refers E08.FOffCode</w:t>
            </w:r>
            <w:r w:rsidRPr="7B746980">
              <w:rPr>
                <w:sz w:val="28"/>
                <w:szCs w:val="28"/>
              </w:rPr>
              <w:t>}</w:t>
            </w:r>
          </w:p>
          <w:p w14:paraId="061A940A" w14:textId="2FEB1327" w:rsidR="7B746980" w:rsidRDefault="7B746980" w:rsidP="00395E96">
            <w:pPr>
              <w:pStyle w:val="ListParagraph"/>
              <w:numPr>
                <w:ilvl w:val="0"/>
                <w:numId w:val="5"/>
              </w:numPr>
              <w:jc w:val="left"/>
              <w:rPr>
                <w:sz w:val="28"/>
                <w:szCs w:val="28"/>
              </w:rPr>
            </w:pPr>
            <w:r w:rsidRPr="7B746980">
              <w:rPr>
                <w:sz w:val="28"/>
                <w:szCs w:val="28"/>
              </w:rPr>
              <w:t>Flight Primary Crew Member 2 [ SchFOff_A2 ] [ Char(6) ] {</w:t>
            </w:r>
            <w:r w:rsidRPr="7B746980">
              <w:rPr>
                <w:b/>
                <w:bCs/>
                <w:sz w:val="28"/>
                <w:szCs w:val="28"/>
              </w:rPr>
              <w:t>Refers E08.FOffCode</w:t>
            </w:r>
            <w:r w:rsidRPr="7B746980">
              <w:rPr>
                <w:sz w:val="28"/>
                <w:szCs w:val="28"/>
              </w:rPr>
              <w:t>}</w:t>
            </w:r>
          </w:p>
          <w:p w14:paraId="4FD04D51" w14:textId="6B78BE10" w:rsidR="7B746980" w:rsidRDefault="7B746980" w:rsidP="00395E96">
            <w:pPr>
              <w:pStyle w:val="ListParagraph"/>
              <w:numPr>
                <w:ilvl w:val="0"/>
                <w:numId w:val="5"/>
              </w:numPr>
              <w:jc w:val="left"/>
              <w:rPr>
                <w:sz w:val="28"/>
                <w:szCs w:val="28"/>
              </w:rPr>
            </w:pPr>
            <w:r w:rsidRPr="7B746980">
              <w:rPr>
                <w:sz w:val="28"/>
                <w:szCs w:val="28"/>
              </w:rPr>
              <w:t>Flight Primary Crew Member 3 [ SchFOff_A3 ] [ Char(6) ] {</w:t>
            </w:r>
            <w:r w:rsidRPr="7B746980">
              <w:rPr>
                <w:b/>
                <w:bCs/>
                <w:sz w:val="28"/>
                <w:szCs w:val="28"/>
              </w:rPr>
              <w:t>Refers E08.FOffCode</w:t>
            </w:r>
            <w:r w:rsidRPr="7B746980">
              <w:rPr>
                <w:sz w:val="28"/>
                <w:szCs w:val="28"/>
              </w:rPr>
              <w:t>}</w:t>
            </w:r>
          </w:p>
          <w:p w14:paraId="31A93182" w14:textId="3BF255EE" w:rsidR="7B746980" w:rsidRDefault="7B746980" w:rsidP="00395E96">
            <w:pPr>
              <w:pStyle w:val="ListParagraph"/>
              <w:numPr>
                <w:ilvl w:val="0"/>
                <w:numId w:val="5"/>
              </w:numPr>
              <w:jc w:val="left"/>
              <w:rPr>
                <w:sz w:val="28"/>
                <w:szCs w:val="28"/>
              </w:rPr>
            </w:pPr>
            <w:r w:rsidRPr="7B746980">
              <w:rPr>
                <w:sz w:val="28"/>
                <w:szCs w:val="28"/>
              </w:rPr>
              <w:t>Flight Secondary Crew Member 1 [ SchFOff_A4 ] [ Char(6) ] {</w:t>
            </w:r>
            <w:r w:rsidRPr="7B746980">
              <w:rPr>
                <w:b/>
                <w:bCs/>
                <w:sz w:val="28"/>
                <w:szCs w:val="28"/>
              </w:rPr>
              <w:t>Refers E08.FOffCode</w:t>
            </w:r>
            <w:r w:rsidRPr="7B746980">
              <w:rPr>
                <w:sz w:val="28"/>
                <w:szCs w:val="28"/>
              </w:rPr>
              <w:t>}</w:t>
            </w:r>
          </w:p>
          <w:p w14:paraId="0BE1BF60" w14:textId="25E49D75" w:rsidR="7B746980" w:rsidRDefault="7B746980" w:rsidP="00395E96">
            <w:pPr>
              <w:pStyle w:val="ListParagraph"/>
              <w:numPr>
                <w:ilvl w:val="0"/>
                <w:numId w:val="5"/>
              </w:numPr>
              <w:jc w:val="left"/>
              <w:rPr>
                <w:sz w:val="28"/>
                <w:szCs w:val="28"/>
              </w:rPr>
            </w:pPr>
            <w:r w:rsidRPr="7B746980">
              <w:rPr>
                <w:sz w:val="28"/>
                <w:szCs w:val="28"/>
              </w:rPr>
              <w:t>Flight Secondary Crew Member 2 [ SchFOff_A5 ] [ Char(6) ] {</w:t>
            </w:r>
            <w:r w:rsidRPr="7B746980">
              <w:rPr>
                <w:b/>
                <w:bCs/>
                <w:sz w:val="28"/>
                <w:szCs w:val="28"/>
              </w:rPr>
              <w:t>Refers E08.FOffCode</w:t>
            </w:r>
            <w:r w:rsidRPr="7B746980">
              <w:rPr>
                <w:sz w:val="28"/>
                <w:szCs w:val="28"/>
              </w:rPr>
              <w:t>}</w:t>
            </w:r>
          </w:p>
          <w:p w14:paraId="65DAD378" w14:textId="707F5A2E" w:rsidR="7B746980" w:rsidRDefault="7B746980" w:rsidP="00395E96">
            <w:pPr>
              <w:pStyle w:val="ListParagraph"/>
              <w:numPr>
                <w:ilvl w:val="0"/>
                <w:numId w:val="5"/>
              </w:numPr>
              <w:jc w:val="left"/>
              <w:rPr>
                <w:sz w:val="28"/>
                <w:szCs w:val="28"/>
              </w:rPr>
            </w:pPr>
            <w:r w:rsidRPr="7B746980">
              <w:rPr>
                <w:sz w:val="28"/>
                <w:szCs w:val="28"/>
              </w:rPr>
              <w:t>Flight Secondary Crew Member 3 [ SchFOff_A6 ] [ Char(6) ] {</w:t>
            </w:r>
            <w:r w:rsidRPr="7B746980">
              <w:rPr>
                <w:b/>
                <w:bCs/>
                <w:sz w:val="28"/>
                <w:szCs w:val="28"/>
              </w:rPr>
              <w:t>Refers E08.FOffCode</w:t>
            </w:r>
            <w:r w:rsidRPr="7B746980">
              <w:rPr>
                <w:sz w:val="28"/>
                <w:szCs w:val="28"/>
              </w:rPr>
              <w:t>}</w:t>
            </w:r>
          </w:p>
          <w:p w14:paraId="5E78C392" w14:textId="0DE6FD93" w:rsidR="7B746980" w:rsidRDefault="7B746980" w:rsidP="00395E96">
            <w:pPr>
              <w:pStyle w:val="ListParagraph"/>
              <w:numPr>
                <w:ilvl w:val="0"/>
                <w:numId w:val="5"/>
              </w:numPr>
              <w:jc w:val="left"/>
              <w:rPr>
                <w:sz w:val="28"/>
                <w:szCs w:val="28"/>
              </w:rPr>
            </w:pPr>
            <w:r w:rsidRPr="7B746980">
              <w:rPr>
                <w:sz w:val="28"/>
                <w:szCs w:val="28"/>
              </w:rPr>
              <w:t>Is Flight Departed [ SchFlightOut ] [ Number/equivalent type(1) ]</w:t>
            </w:r>
          </w:p>
          <w:p w14:paraId="7031C47E" w14:textId="74E4719F" w:rsidR="7B746980" w:rsidRDefault="7B746980" w:rsidP="00395E96">
            <w:pPr>
              <w:pStyle w:val="ListParagraph"/>
              <w:numPr>
                <w:ilvl w:val="0"/>
                <w:numId w:val="5"/>
              </w:numPr>
              <w:jc w:val="left"/>
              <w:rPr>
                <w:sz w:val="28"/>
                <w:szCs w:val="28"/>
              </w:rPr>
            </w:pPr>
            <w:r w:rsidRPr="7B746980">
              <w:rPr>
                <w:sz w:val="28"/>
                <w:szCs w:val="28"/>
              </w:rPr>
              <w:t>Is Flight On Schedule [ SchFlightOnTime ] [ Number/equivalent type(1) ]</w:t>
            </w:r>
          </w:p>
        </w:tc>
      </w:tr>
      <w:tr w:rsidR="7B746980" w14:paraId="2B70F20A" w14:textId="77777777" w:rsidTr="00612B8C">
        <w:tc>
          <w:tcPr>
            <w:tcW w:w="9360" w:type="dxa"/>
          </w:tcPr>
          <w:p w14:paraId="1D2D0C28" w14:textId="27E37B6C" w:rsidR="7B746980" w:rsidRDefault="7B746980" w:rsidP="7B746980">
            <w:pPr>
              <w:jc w:val="left"/>
              <w:rPr>
                <w:b/>
                <w:bCs/>
                <w:sz w:val="28"/>
                <w:szCs w:val="28"/>
              </w:rPr>
            </w:pPr>
            <w:r w:rsidRPr="7B746980">
              <w:rPr>
                <w:b/>
                <w:bCs/>
                <w:sz w:val="28"/>
                <w:szCs w:val="28"/>
              </w:rPr>
              <w:t>Comments:</w:t>
            </w:r>
          </w:p>
          <w:p w14:paraId="110A88CF" w14:textId="166BE7A0" w:rsidR="7B746980" w:rsidRDefault="7B746980" w:rsidP="7B746980">
            <w:pPr>
              <w:jc w:val="left"/>
              <w:rPr>
                <w:sz w:val="28"/>
                <w:szCs w:val="28"/>
              </w:rPr>
            </w:pPr>
            <w:r w:rsidRPr="7B746980">
              <w:rPr>
                <w:sz w:val="28"/>
                <w:szCs w:val="28"/>
              </w:rPr>
              <w:t xml:space="preserve">Entity to keep track of flight schedule and associated crew members for flights. All flights MUST HAVE 2 pilots and at minimum 3 assisting crew </w:t>
            </w:r>
            <w:r w:rsidRPr="7B746980">
              <w:rPr>
                <w:sz w:val="28"/>
                <w:szCs w:val="28"/>
              </w:rPr>
              <w:lastRenderedPageBreak/>
              <w:t>members to be considered launch-ready, all primary attributes must be filled. Primary Key is composite key of #1 and #2, the flight in question and the date of departure in that order. Date should be in the format yyyymmdd (year,month,day). SchFlightOut and SchFlightOnTime are effectively boolean flags, but it is easier and more cross-compatible to do a number with a length of 1 for this purpose, just flip between ‘0’ and ‘1’ for false and true respectively.</w:t>
            </w:r>
          </w:p>
        </w:tc>
      </w:tr>
    </w:tbl>
    <w:p w14:paraId="4F85B3C6" w14:textId="227E46DF" w:rsidR="0038230A" w:rsidRDefault="0038230A" w:rsidP="7B746980"/>
    <w:p w14:paraId="4F459AD5" w14:textId="227E46DF" w:rsidR="00096DC4" w:rsidRDefault="00096DC4" w:rsidP="7B746980"/>
    <w:p w14:paraId="26E02627" w14:textId="227E46DF" w:rsidR="00096DC4" w:rsidRDefault="00096DC4" w:rsidP="7B746980"/>
    <w:p w14:paraId="5DCE81F8" w14:textId="77777777" w:rsidR="00612B8C" w:rsidRDefault="00612B8C">
      <w:r>
        <w:br w:type="page"/>
      </w:r>
    </w:p>
    <w:tbl>
      <w:tblPr>
        <w:tblStyle w:val="TableGrid"/>
        <w:tblW w:w="9360" w:type="dxa"/>
        <w:tblLayout w:type="fixed"/>
        <w:tblLook w:val="06A0" w:firstRow="1" w:lastRow="0" w:firstColumn="1" w:lastColumn="0" w:noHBand="1" w:noVBand="1"/>
      </w:tblPr>
      <w:tblGrid>
        <w:gridCol w:w="9360"/>
      </w:tblGrid>
      <w:tr w:rsidR="7B746980" w14:paraId="6CB0ECEE" w14:textId="77777777" w:rsidTr="00612B8C">
        <w:tc>
          <w:tcPr>
            <w:tcW w:w="9360" w:type="dxa"/>
            <w:shd w:val="clear" w:color="auto" w:fill="BDD6EE" w:themeFill="accent5" w:themeFillTint="66"/>
          </w:tcPr>
          <w:p w14:paraId="45BEE4A6" w14:textId="649907D6" w:rsidR="7B746980" w:rsidRDefault="7B746980" w:rsidP="7B746980">
            <w:pPr>
              <w:jc w:val="left"/>
              <w:rPr>
                <w:b/>
                <w:bCs/>
                <w:sz w:val="28"/>
                <w:szCs w:val="28"/>
              </w:rPr>
            </w:pPr>
            <w:r w:rsidRPr="7B746980">
              <w:rPr>
                <w:b/>
                <w:bCs/>
                <w:sz w:val="28"/>
                <w:szCs w:val="28"/>
              </w:rPr>
              <w:lastRenderedPageBreak/>
              <w:t xml:space="preserve">E11 – Aircraft </w:t>
            </w:r>
            <w:r w:rsidRPr="0072713A">
              <w:rPr>
                <w:b/>
                <w:bCs/>
                <w:sz w:val="28"/>
                <w:szCs w:val="28"/>
                <w:shd w:val="clear" w:color="auto" w:fill="BDD6EE" w:themeFill="accent5" w:themeFillTint="66"/>
              </w:rPr>
              <w:t>Types</w:t>
            </w:r>
            <w:r w:rsidRPr="7B746980">
              <w:rPr>
                <w:b/>
                <w:bCs/>
                <w:sz w:val="28"/>
                <w:szCs w:val="28"/>
              </w:rPr>
              <w:t xml:space="preserve"> [LAM_aircrafttypes_BR]</w:t>
            </w:r>
          </w:p>
        </w:tc>
      </w:tr>
      <w:tr w:rsidR="7B746980" w14:paraId="594F9497" w14:textId="77777777" w:rsidTr="00612B8C">
        <w:tc>
          <w:tcPr>
            <w:tcW w:w="9360" w:type="dxa"/>
          </w:tcPr>
          <w:p w14:paraId="6BE94667" w14:textId="4ADDB53A" w:rsidR="7B746980" w:rsidRDefault="7B746980" w:rsidP="7B746980">
            <w:pPr>
              <w:jc w:val="left"/>
              <w:rPr>
                <w:b/>
                <w:bCs/>
                <w:sz w:val="28"/>
                <w:szCs w:val="28"/>
              </w:rPr>
            </w:pPr>
            <w:r w:rsidRPr="7B746980">
              <w:rPr>
                <w:b/>
                <w:bCs/>
                <w:sz w:val="28"/>
                <w:szCs w:val="28"/>
              </w:rPr>
              <w:t>Attributes:</w:t>
            </w:r>
          </w:p>
          <w:p w14:paraId="0BC0F829" w14:textId="010FBBDF" w:rsidR="7B746980" w:rsidRDefault="7B746980" w:rsidP="00395E96">
            <w:pPr>
              <w:pStyle w:val="ListParagraph"/>
              <w:numPr>
                <w:ilvl w:val="0"/>
                <w:numId w:val="4"/>
              </w:numPr>
              <w:jc w:val="left"/>
              <w:rPr>
                <w:sz w:val="28"/>
                <w:szCs w:val="28"/>
              </w:rPr>
            </w:pPr>
            <w:r w:rsidRPr="7B746980">
              <w:rPr>
                <w:sz w:val="28"/>
                <w:szCs w:val="28"/>
              </w:rPr>
              <w:t>Aircraft Type Code [ ATypeCode ] [ C</w:t>
            </w:r>
            <w:r w:rsidR="00FB712B">
              <w:rPr>
                <w:sz w:val="28"/>
                <w:szCs w:val="28"/>
              </w:rPr>
              <w:t>HAR</w:t>
            </w:r>
            <w:r w:rsidRPr="7B746980">
              <w:rPr>
                <w:sz w:val="28"/>
                <w:szCs w:val="28"/>
              </w:rPr>
              <w:t>(</w:t>
            </w:r>
            <w:r w:rsidR="00FB712B">
              <w:rPr>
                <w:sz w:val="28"/>
                <w:szCs w:val="28"/>
              </w:rPr>
              <w:t>3</w:t>
            </w:r>
            <w:r w:rsidRPr="7B746980">
              <w:rPr>
                <w:sz w:val="28"/>
                <w:szCs w:val="28"/>
              </w:rPr>
              <w:t>) ]</w:t>
            </w:r>
          </w:p>
          <w:p w14:paraId="78B935B6" w14:textId="77777777" w:rsidR="7B746980" w:rsidRDefault="7B746980" w:rsidP="00395E96">
            <w:pPr>
              <w:pStyle w:val="ListParagraph"/>
              <w:numPr>
                <w:ilvl w:val="0"/>
                <w:numId w:val="4"/>
              </w:numPr>
              <w:jc w:val="left"/>
              <w:rPr>
                <w:sz w:val="28"/>
                <w:szCs w:val="28"/>
              </w:rPr>
            </w:pPr>
            <w:r w:rsidRPr="7B746980">
              <w:rPr>
                <w:sz w:val="28"/>
                <w:szCs w:val="28"/>
              </w:rPr>
              <w:t>Aircraft Type Description [ ATypeDesc] [ VarChar(MAX)/Text ]</w:t>
            </w:r>
          </w:p>
          <w:p w14:paraId="625EEEB0" w14:textId="0BE64CB6" w:rsidR="009A7433" w:rsidRDefault="009A7433" w:rsidP="00395E96">
            <w:pPr>
              <w:pStyle w:val="ListParagraph"/>
              <w:numPr>
                <w:ilvl w:val="0"/>
                <w:numId w:val="4"/>
              </w:numPr>
              <w:jc w:val="left"/>
              <w:rPr>
                <w:sz w:val="28"/>
                <w:szCs w:val="28"/>
              </w:rPr>
            </w:pPr>
            <w:r>
              <w:rPr>
                <w:sz w:val="28"/>
                <w:szCs w:val="28"/>
              </w:rPr>
              <w:t>Aircraft Seating Capacity [ATypeSeating] [NUMBER(</w:t>
            </w:r>
            <w:r w:rsidR="0054099B">
              <w:rPr>
                <w:sz w:val="28"/>
                <w:szCs w:val="28"/>
              </w:rPr>
              <w:t>4)]</w:t>
            </w:r>
          </w:p>
        </w:tc>
      </w:tr>
      <w:tr w:rsidR="7B746980" w14:paraId="20A5E64B" w14:textId="77777777" w:rsidTr="00612B8C">
        <w:tc>
          <w:tcPr>
            <w:tcW w:w="9360" w:type="dxa"/>
          </w:tcPr>
          <w:p w14:paraId="459E6DF0" w14:textId="27E37B6C" w:rsidR="7B746980" w:rsidRDefault="7B746980" w:rsidP="7B746980">
            <w:pPr>
              <w:jc w:val="left"/>
              <w:rPr>
                <w:b/>
                <w:bCs/>
                <w:sz w:val="28"/>
                <w:szCs w:val="28"/>
              </w:rPr>
            </w:pPr>
            <w:r w:rsidRPr="7B746980">
              <w:rPr>
                <w:b/>
                <w:bCs/>
                <w:sz w:val="28"/>
                <w:szCs w:val="28"/>
              </w:rPr>
              <w:t>Comments:</w:t>
            </w:r>
          </w:p>
          <w:p w14:paraId="7805F157" w14:textId="366EC94A" w:rsidR="7B746980" w:rsidRDefault="7B746980" w:rsidP="7B746980">
            <w:pPr>
              <w:jc w:val="left"/>
              <w:rPr>
                <w:sz w:val="28"/>
                <w:szCs w:val="28"/>
              </w:rPr>
            </w:pPr>
            <w:r w:rsidRPr="7B746980">
              <w:rPr>
                <w:sz w:val="28"/>
                <w:szCs w:val="28"/>
              </w:rPr>
              <w:t xml:space="preserve">Entity to keep record of recognized aircraft types, from which E04-Aircrafts is derived. Various vehicle types are catalogued here to officially stamp them as approved aircrafts for international traveling and identify features of an aircraft type that may be beneficial for specific flight routes or use-cases. </w:t>
            </w:r>
            <w:r>
              <w:br/>
            </w:r>
            <w:r w:rsidRPr="7B746980">
              <w:rPr>
                <w:sz w:val="28"/>
                <w:szCs w:val="28"/>
              </w:rPr>
              <w:t>Example: Smaller aircraft types/classes may be better on fuel and hence better suited for longer distance travel to destination ports that don’t have as much demand from consumers as other ports.</w:t>
            </w:r>
          </w:p>
        </w:tc>
      </w:tr>
    </w:tbl>
    <w:p w14:paraId="02A02656" w14:textId="5E02E195" w:rsidR="7B746980" w:rsidRDefault="7B746980"/>
    <w:p w14:paraId="4675883E" w14:textId="77777777" w:rsidR="00612B8C" w:rsidRDefault="00612B8C">
      <w:pPr>
        <w:spacing w:line="259" w:lineRule="auto"/>
        <w:jc w:val="left"/>
        <w:rPr>
          <w:rFonts w:ascii="Microsoft Sans Serif" w:eastAsiaTheme="majorEastAsia" w:hAnsi="Microsoft Sans Serif" w:cstheme="majorBidi"/>
          <w:b/>
          <w:color w:val="2F5496" w:themeColor="accent1" w:themeShade="BF"/>
          <w:sz w:val="48"/>
          <w:szCs w:val="32"/>
        </w:rPr>
      </w:pPr>
      <w:bookmarkStart w:id="14" w:name="_Toc97217077"/>
      <w:r>
        <w:br w:type="page"/>
      </w:r>
    </w:p>
    <w:p w14:paraId="7F936B2B" w14:textId="565CF024" w:rsidR="001E1CAA" w:rsidRPr="001E1CAA" w:rsidRDefault="00E40229" w:rsidP="001E1CAA">
      <w:pPr>
        <w:pStyle w:val="Heading1"/>
      </w:pPr>
      <w:r>
        <w:lastRenderedPageBreak/>
        <w:t>Operational Requirements</w:t>
      </w:r>
      <w:bookmarkEnd w:id="14"/>
    </w:p>
    <w:p w14:paraId="558343DC" w14:textId="5A43C6D5" w:rsidR="00E40229" w:rsidRDefault="00E40229" w:rsidP="00E40229">
      <w:r>
        <w:t>The underlying structure of the system</w:t>
      </w:r>
      <w:r w:rsidR="00096DC4">
        <w:t xml:space="preserve"> </w:t>
      </w:r>
      <w:r>
        <w:t>will be implemented within a relational database system, likely MySQL/MariaDB.  All interaction with the system will be done through a separate interface, implemented using a programming language to be determined.  This separation protects the database from the risks of direct access, as program logic can be used to separate users from data and implement database protections.  This will also provide flexibility, as interfaces can be customized to meet the needs of various users.</w:t>
      </w:r>
    </w:p>
    <w:p w14:paraId="27CF36D9" w14:textId="0DC19581" w:rsidR="00E40229" w:rsidRDefault="00E40229" w:rsidP="00395E96">
      <w:pPr>
        <w:pStyle w:val="ListParagraph"/>
        <w:numPr>
          <w:ilvl w:val="0"/>
          <w:numId w:val="17"/>
        </w:numPr>
      </w:pPr>
      <w:r>
        <w:t>For each entity, provide an interface within the software to retrieve its information, as well as modification, deletion, and retrieval of inquiries on the entity.</w:t>
      </w:r>
    </w:p>
    <w:p w14:paraId="5377FA33" w14:textId="4264A68E" w:rsidR="00E40229" w:rsidRDefault="00E40229" w:rsidP="00395E96">
      <w:pPr>
        <w:pStyle w:val="ListParagraph"/>
        <w:numPr>
          <w:ilvl w:val="0"/>
          <w:numId w:val="17"/>
        </w:numPr>
      </w:pPr>
      <w:r>
        <w:t>For complex data entry tasks, such as entering the details of a flight within the system, offer a more advanced interface designed to ease the process.</w:t>
      </w:r>
    </w:p>
    <w:p w14:paraId="3CC6486D" w14:textId="41348DD9" w:rsidR="00E40229" w:rsidRDefault="00E40229" w:rsidP="00395E96">
      <w:pPr>
        <w:pStyle w:val="ListParagraph"/>
        <w:numPr>
          <w:ilvl w:val="0"/>
          <w:numId w:val="17"/>
        </w:numPr>
      </w:pPr>
      <w:r>
        <w:t>For public-facing logical views and other automatically</w:t>
      </w:r>
      <w:r w:rsidR="00864BDC">
        <w:t xml:space="preserve"> </w:t>
      </w:r>
      <w:r>
        <w:t>generated reports, give more sophisticated output than raw SQL data.  This will range from an automatically</w:t>
      </w:r>
      <w:r w:rsidR="00864BDC">
        <w:t xml:space="preserve"> </w:t>
      </w:r>
      <w:r>
        <w:t>generated arrival/departure board to viewing a report of an employee’s work schedule.</w:t>
      </w:r>
    </w:p>
    <w:p w14:paraId="1DD54588" w14:textId="77777777" w:rsidR="00E40229" w:rsidRDefault="00E40229" w:rsidP="00E40229">
      <w:r>
        <w:t>The flight management system will be designed with inter-airport cooperation in mind, with the goal being a design which can be implemented at multiple sites in a way which enables data-sharing.</w:t>
      </w:r>
    </w:p>
    <w:p w14:paraId="19D93445" w14:textId="77777777" w:rsidR="00E40229" w:rsidRDefault="00E40229" w:rsidP="00E40229">
      <w:r>
        <w:t>A read-only frontend is another potential component of the system, as the arrival and departure board of an airport is desirable to have offered over the internet in a performant way.  This public front-end can be implemented as a periodic job to perform the following:</w:t>
      </w:r>
    </w:p>
    <w:p w14:paraId="3CB707F2" w14:textId="5FA22761" w:rsidR="00E40229" w:rsidRDefault="00E40229" w:rsidP="00395E96">
      <w:pPr>
        <w:pStyle w:val="ListParagraph"/>
        <w:numPr>
          <w:ilvl w:val="0"/>
          <w:numId w:val="16"/>
        </w:numPr>
      </w:pPr>
      <w:r>
        <w:t>Retrieve the current state of the Arrival/Departure logical view</w:t>
      </w:r>
    </w:p>
    <w:p w14:paraId="54B89053" w14:textId="146B3A56" w:rsidR="00E40229" w:rsidRDefault="00E40229" w:rsidP="00395E96">
      <w:pPr>
        <w:pStyle w:val="ListParagraph"/>
        <w:numPr>
          <w:ilvl w:val="0"/>
          <w:numId w:val="16"/>
        </w:numPr>
      </w:pPr>
      <w:r>
        <w:t>Push a “rendered” version of this data, i.e. formatted as a table, to a web server or other service</w:t>
      </w:r>
    </w:p>
    <w:p w14:paraId="298B5E58" w14:textId="4785AFF2" w:rsidR="001E1CAA" w:rsidRDefault="00E40229" w:rsidP="00395E96">
      <w:pPr>
        <w:pStyle w:val="ListParagraph"/>
        <w:numPr>
          <w:ilvl w:val="0"/>
          <w:numId w:val="16"/>
        </w:numPr>
      </w:pPr>
      <w:r>
        <w:t>Finish job, to be repeated when prompted.</w:t>
      </w:r>
    </w:p>
    <w:p w14:paraId="55D7DCF8" w14:textId="6D854472" w:rsidR="001E1CAA" w:rsidRPr="001E1CAA" w:rsidRDefault="001E1CAA" w:rsidP="001E1CAA">
      <w:pPr>
        <w:pStyle w:val="NoSpacing"/>
        <w:rPr>
          <w:b/>
          <w:bCs/>
        </w:rPr>
      </w:pPr>
      <w:r w:rsidRPr="001E1CAA">
        <w:rPr>
          <w:b/>
          <w:bCs/>
        </w:rPr>
        <w:t>Figure 3.1.1: IMS User Operations List</w:t>
      </w:r>
    </w:p>
    <w:p w14:paraId="086FD434" w14:textId="6500244A" w:rsidR="001E1CAA" w:rsidRDefault="001E1CAA" w:rsidP="001E1CAA">
      <w:pPr>
        <w:pStyle w:val="NoSpacing"/>
      </w:pPr>
      <w:r>
        <w:t xml:space="preserve">This list contains all accessible methods for each data entity to be called when a user wishes to do something with the database. This could mean anything from having a report printout, inquiring about specific data, adding, deleting, or modifying content within the database that the user has access to. Note, the user will likely have limited access to only </w:t>
      </w:r>
      <w:r>
        <w:lastRenderedPageBreak/>
        <w:t>the tables and entities applicable to their tasks. Varies based on user access ‘tier’. More on this in section ###### System Security.</w:t>
      </w:r>
    </w:p>
    <w:tbl>
      <w:tblPr>
        <w:tblStyle w:val="TableGrid"/>
        <w:tblW w:w="0" w:type="auto"/>
        <w:tblLook w:val="04A0" w:firstRow="1" w:lastRow="0" w:firstColumn="1" w:lastColumn="0" w:noHBand="0" w:noVBand="1"/>
      </w:tblPr>
      <w:tblGrid>
        <w:gridCol w:w="4045"/>
        <w:gridCol w:w="5305"/>
      </w:tblGrid>
      <w:tr w:rsidR="001E1CAA" w14:paraId="0AE6C6F5" w14:textId="77777777" w:rsidTr="00BF2278">
        <w:tc>
          <w:tcPr>
            <w:tcW w:w="9350" w:type="dxa"/>
            <w:gridSpan w:val="2"/>
            <w:shd w:val="clear" w:color="auto" w:fill="BDD6EE" w:themeFill="accent5" w:themeFillTint="66"/>
          </w:tcPr>
          <w:p w14:paraId="709E7B22" w14:textId="2C9FAAAC" w:rsidR="001E1CAA" w:rsidRDefault="001E1CAA" w:rsidP="00BF2278">
            <w:pPr>
              <w:rPr>
                <w:b/>
                <w:bCs/>
              </w:rPr>
            </w:pPr>
            <w:r w:rsidRPr="744B10A0">
              <w:rPr>
                <w:b/>
                <w:bCs/>
              </w:rPr>
              <w:t xml:space="preserve">Lambert Air Management System </w:t>
            </w:r>
          </w:p>
        </w:tc>
      </w:tr>
      <w:tr w:rsidR="001E1CAA" w14:paraId="4E83F9A4" w14:textId="77777777" w:rsidTr="00BF2278">
        <w:tc>
          <w:tcPr>
            <w:tcW w:w="4045" w:type="dxa"/>
          </w:tcPr>
          <w:p w14:paraId="526B655E" w14:textId="77777777" w:rsidR="001E1CAA" w:rsidRDefault="001E1CAA" w:rsidP="00BF2278">
            <w:pPr>
              <w:rPr>
                <w:b/>
                <w:bCs/>
              </w:rPr>
            </w:pPr>
            <w:r w:rsidRPr="744B10A0">
              <w:rPr>
                <w:b/>
                <w:bCs/>
              </w:rPr>
              <w:t>Object Type</w:t>
            </w:r>
          </w:p>
        </w:tc>
        <w:tc>
          <w:tcPr>
            <w:tcW w:w="5305" w:type="dxa"/>
          </w:tcPr>
          <w:p w14:paraId="7D1CA21C" w14:textId="77777777" w:rsidR="001E1CAA" w:rsidRDefault="001E1CAA" w:rsidP="00BF2278">
            <w:pPr>
              <w:rPr>
                <w:b/>
                <w:bCs/>
              </w:rPr>
            </w:pPr>
            <w:r w:rsidRPr="744B10A0">
              <w:rPr>
                <w:b/>
                <w:bCs/>
              </w:rPr>
              <w:t>Operations</w:t>
            </w:r>
          </w:p>
        </w:tc>
      </w:tr>
      <w:tr w:rsidR="001E1CAA" w14:paraId="24CE99A8" w14:textId="77777777" w:rsidTr="00BF2278">
        <w:tc>
          <w:tcPr>
            <w:tcW w:w="4045" w:type="dxa"/>
          </w:tcPr>
          <w:p w14:paraId="380CF0F4" w14:textId="77777777" w:rsidR="001E1CAA" w:rsidRDefault="001E1CAA" w:rsidP="00BF2278">
            <w:r w:rsidRPr="744B10A0">
              <w:rPr>
                <w:b/>
                <w:bCs/>
              </w:rPr>
              <w:t>E01</w:t>
            </w:r>
            <w:r>
              <w:t xml:space="preserve"> Countries</w:t>
            </w:r>
          </w:p>
        </w:tc>
        <w:tc>
          <w:tcPr>
            <w:tcW w:w="5305" w:type="dxa"/>
          </w:tcPr>
          <w:p w14:paraId="63849B74" w14:textId="77777777" w:rsidR="001E1CAA" w:rsidRDefault="001E1CAA" w:rsidP="00BF2278">
            <w:pPr>
              <w:rPr>
                <w:b/>
                <w:bCs/>
              </w:rPr>
            </w:pPr>
            <w:r w:rsidRPr="744B10A0">
              <w:rPr>
                <w:b/>
                <w:bCs/>
              </w:rPr>
              <w:t xml:space="preserve">Add </w:t>
            </w:r>
            <w:r>
              <w:t xml:space="preserve">Countries </w:t>
            </w:r>
            <w:r w:rsidRPr="744B10A0">
              <w:rPr>
                <w:b/>
                <w:bCs/>
              </w:rPr>
              <w:t>[E01_A]</w:t>
            </w:r>
          </w:p>
          <w:p w14:paraId="714C90AC" w14:textId="77777777" w:rsidR="001E1CAA" w:rsidRDefault="001E1CAA" w:rsidP="00BF2278">
            <w:r w:rsidRPr="744B10A0">
              <w:rPr>
                <w:b/>
                <w:bCs/>
              </w:rPr>
              <w:t xml:space="preserve">Modify </w:t>
            </w:r>
            <w:r>
              <w:t xml:space="preserve">Participating Ports </w:t>
            </w:r>
            <w:r w:rsidRPr="744B10A0">
              <w:rPr>
                <w:b/>
                <w:bCs/>
              </w:rPr>
              <w:t>[E01_M]</w:t>
            </w:r>
          </w:p>
          <w:p w14:paraId="21570707" w14:textId="77777777" w:rsidR="001E1CAA" w:rsidRDefault="001E1CAA" w:rsidP="00BF2278">
            <w:pPr>
              <w:rPr>
                <w:b/>
                <w:bCs/>
              </w:rPr>
            </w:pPr>
            <w:r w:rsidRPr="744B10A0">
              <w:rPr>
                <w:b/>
                <w:bCs/>
              </w:rPr>
              <w:t xml:space="preserve">Delete </w:t>
            </w:r>
            <w:r>
              <w:t xml:space="preserve">Countries </w:t>
            </w:r>
            <w:r w:rsidRPr="744B10A0">
              <w:rPr>
                <w:b/>
                <w:bCs/>
              </w:rPr>
              <w:t>[E01_Z]</w:t>
            </w:r>
          </w:p>
          <w:p w14:paraId="22B56ACA" w14:textId="77777777" w:rsidR="001E1CAA" w:rsidRDefault="001E1CAA" w:rsidP="00BF2278">
            <w:pPr>
              <w:rPr>
                <w:b/>
                <w:bCs/>
              </w:rPr>
            </w:pPr>
            <w:r w:rsidRPr="744B10A0">
              <w:rPr>
                <w:b/>
                <w:bCs/>
              </w:rPr>
              <w:t xml:space="preserve">Inquire </w:t>
            </w:r>
            <w:r>
              <w:t xml:space="preserve">Countries </w:t>
            </w:r>
            <w:r w:rsidRPr="744B10A0">
              <w:rPr>
                <w:b/>
                <w:bCs/>
              </w:rPr>
              <w:t>[E01_I]</w:t>
            </w:r>
          </w:p>
        </w:tc>
      </w:tr>
      <w:tr w:rsidR="001E1CAA" w14:paraId="42F4C4D9" w14:textId="77777777" w:rsidTr="00BF2278">
        <w:tc>
          <w:tcPr>
            <w:tcW w:w="4045" w:type="dxa"/>
          </w:tcPr>
          <w:p w14:paraId="24E98671" w14:textId="77777777" w:rsidR="001E1CAA" w:rsidRDefault="001E1CAA" w:rsidP="00BF2278">
            <w:pPr>
              <w:rPr>
                <w:b/>
                <w:bCs/>
              </w:rPr>
            </w:pPr>
            <w:r w:rsidRPr="744B10A0">
              <w:rPr>
                <w:b/>
                <w:bCs/>
              </w:rPr>
              <w:t>E02</w:t>
            </w:r>
            <w:r>
              <w:t xml:space="preserve"> Participating Ports</w:t>
            </w:r>
          </w:p>
        </w:tc>
        <w:tc>
          <w:tcPr>
            <w:tcW w:w="5305" w:type="dxa"/>
          </w:tcPr>
          <w:p w14:paraId="2DD770AC" w14:textId="77777777" w:rsidR="001E1CAA" w:rsidRDefault="001E1CAA" w:rsidP="00BF2278">
            <w:pPr>
              <w:rPr>
                <w:b/>
                <w:bCs/>
              </w:rPr>
            </w:pPr>
            <w:r w:rsidRPr="744B10A0">
              <w:rPr>
                <w:b/>
                <w:bCs/>
              </w:rPr>
              <w:t xml:space="preserve">Add </w:t>
            </w:r>
            <w:r>
              <w:t>Participating Ports</w:t>
            </w:r>
            <w:r w:rsidRPr="744B10A0">
              <w:rPr>
                <w:b/>
                <w:bCs/>
              </w:rPr>
              <w:t xml:space="preserve"> [E02_A]</w:t>
            </w:r>
          </w:p>
          <w:p w14:paraId="3D0A453C" w14:textId="77777777" w:rsidR="001E1CAA" w:rsidRDefault="001E1CAA" w:rsidP="00BF2278">
            <w:r w:rsidRPr="744B10A0">
              <w:rPr>
                <w:b/>
                <w:bCs/>
              </w:rPr>
              <w:t xml:space="preserve">Modify </w:t>
            </w:r>
            <w:r>
              <w:t xml:space="preserve">Participating Ports </w:t>
            </w:r>
            <w:r w:rsidRPr="744B10A0">
              <w:rPr>
                <w:b/>
                <w:bCs/>
              </w:rPr>
              <w:t>[E02_M]</w:t>
            </w:r>
          </w:p>
          <w:p w14:paraId="4E0EE4F7" w14:textId="77777777" w:rsidR="001E1CAA" w:rsidRDefault="001E1CAA" w:rsidP="00BF2278">
            <w:pPr>
              <w:rPr>
                <w:b/>
                <w:bCs/>
              </w:rPr>
            </w:pPr>
            <w:r w:rsidRPr="744B10A0">
              <w:rPr>
                <w:b/>
                <w:bCs/>
              </w:rPr>
              <w:t xml:space="preserve">Delete </w:t>
            </w:r>
            <w:r>
              <w:t>Participating Ports</w:t>
            </w:r>
            <w:r w:rsidRPr="744B10A0">
              <w:rPr>
                <w:b/>
                <w:bCs/>
              </w:rPr>
              <w:t xml:space="preserve"> [E02_Z]</w:t>
            </w:r>
          </w:p>
          <w:p w14:paraId="2C72AD3A" w14:textId="77777777" w:rsidR="001E1CAA" w:rsidRDefault="001E1CAA" w:rsidP="00BF2278">
            <w:pPr>
              <w:rPr>
                <w:b/>
                <w:bCs/>
              </w:rPr>
            </w:pPr>
            <w:r w:rsidRPr="744B10A0">
              <w:rPr>
                <w:b/>
                <w:bCs/>
              </w:rPr>
              <w:t xml:space="preserve">Inquire </w:t>
            </w:r>
            <w:r>
              <w:t>Participating Ports</w:t>
            </w:r>
            <w:r w:rsidRPr="744B10A0">
              <w:rPr>
                <w:b/>
                <w:bCs/>
              </w:rPr>
              <w:t xml:space="preserve"> [E02_I]</w:t>
            </w:r>
          </w:p>
          <w:p w14:paraId="466C4736" w14:textId="77777777" w:rsidR="001E1CAA" w:rsidRDefault="001E1CAA" w:rsidP="00BF2278">
            <w:pPr>
              <w:rPr>
                <w:b/>
                <w:bCs/>
              </w:rPr>
            </w:pPr>
            <w:r w:rsidRPr="744B10A0">
              <w:rPr>
                <w:b/>
                <w:bCs/>
              </w:rPr>
              <w:t xml:space="preserve">Report </w:t>
            </w:r>
            <w:r>
              <w:t>Participating Ports</w:t>
            </w:r>
            <w:r w:rsidRPr="744B10A0">
              <w:rPr>
                <w:b/>
                <w:bCs/>
              </w:rPr>
              <w:t xml:space="preserve"> [E02_P]</w:t>
            </w:r>
          </w:p>
        </w:tc>
      </w:tr>
      <w:tr w:rsidR="001E1CAA" w14:paraId="2C876564" w14:textId="77777777" w:rsidTr="00BF2278">
        <w:tc>
          <w:tcPr>
            <w:tcW w:w="4045" w:type="dxa"/>
          </w:tcPr>
          <w:p w14:paraId="433097B1" w14:textId="77777777" w:rsidR="001E1CAA" w:rsidRDefault="001E1CAA" w:rsidP="00BF2278">
            <w:r w:rsidRPr="744B10A0">
              <w:rPr>
                <w:b/>
                <w:bCs/>
              </w:rPr>
              <w:t xml:space="preserve">E03 </w:t>
            </w:r>
            <w:r>
              <w:t>Airline</w:t>
            </w:r>
          </w:p>
        </w:tc>
        <w:tc>
          <w:tcPr>
            <w:tcW w:w="5305" w:type="dxa"/>
          </w:tcPr>
          <w:p w14:paraId="3A38397E" w14:textId="77777777" w:rsidR="001E1CAA" w:rsidRDefault="001E1CAA" w:rsidP="00BF2278">
            <w:pPr>
              <w:rPr>
                <w:b/>
                <w:bCs/>
              </w:rPr>
            </w:pPr>
            <w:r w:rsidRPr="744B10A0">
              <w:rPr>
                <w:b/>
                <w:bCs/>
              </w:rPr>
              <w:t xml:space="preserve">Add </w:t>
            </w:r>
            <w:r>
              <w:t>Airline</w:t>
            </w:r>
            <w:r w:rsidRPr="744B10A0">
              <w:rPr>
                <w:b/>
                <w:bCs/>
              </w:rPr>
              <w:t xml:space="preserve"> [E03_A]</w:t>
            </w:r>
          </w:p>
          <w:p w14:paraId="1A026899" w14:textId="77777777" w:rsidR="001E1CAA" w:rsidRDefault="001E1CAA" w:rsidP="00BF2278">
            <w:r w:rsidRPr="744B10A0">
              <w:rPr>
                <w:b/>
                <w:bCs/>
              </w:rPr>
              <w:t xml:space="preserve">Modify </w:t>
            </w:r>
            <w:r>
              <w:t xml:space="preserve">Airline </w:t>
            </w:r>
            <w:r w:rsidRPr="744B10A0">
              <w:rPr>
                <w:b/>
                <w:bCs/>
              </w:rPr>
              <w:t>[E03_M]</w:t>
            </w:r>
          </w:p>
          <w:p w14:paraId="6973768B" w14:textId="77777777" w:rsidR="001E1CAA" w:rsidRDefault="001E1CAA" w:rsidP="00BF2278">
            <w:pPr>
              <w:rPr>
                <w:b/>
                <w:bCs/>
              </w:rPr>
            </w:pPr>
            <w:r w:rsidRPr="744B10A0">
              <w:rPr>
                <w:b/>
                <w:bCs/>
              </w:rPr>
              <w:t xml:space="preserve">Delete </w:t>
            </w:r>
            <w:r>
              <w:t>Airline</w:t>
            </w:r>
            <w:r w:rsidRPr="744B10A0">
              <w:rPr>
                <w:b/>
                <w:bCs/>
              </w:rPr>
              <w:t xml:space="preserve"> [E03_Z]</w:t>
            </w:r>
          </w:p>
          <w:p w14:paraId="0D979ED9" w14:textId="77777777" w:rsidR="001E1CAA" w:rsidRDefault="001E1CAA" w:rsidP="00BF2278">
            <w:pPr>
              <w:rPr>
                <w:b/>
                <w:bCs/>
              </w:rPr>
            </w:pPr>
            <w:r w:rsidRPr="744B10A0">
              <w:rPr>
                <w:b/>
                <w:bCs/>
              </w:rPr>
              <w:t xml:space="preserve">Inquire </w:t>
            </w:r>
            <w:r>
              <w:t>Airline</w:t>
            </w:r>
            <w:r w:rsidRPr="744B10A0">
              <w:rPr>
                <w:b/>
                <w:bCs/>
              </w:rPr>
              <w:t xml:space="preserve"> [E03_I]</w:t>
            </w:r>
          </w:p>
          <w:p w14:paraId="0CB590F9" w14:textId="77777777" w:rsidR="001E1CAA" w:rsidRDefault="001E1CAA" w:rsidP="00BF2278">
            <w:pPr>
              <w:rPr>
                <w:b/>
                <w:bCs/>
              </w:rPr>
            </w:pPr>
            <w:r w:rsidRPr="744B10A0">
              <w:rPr>
                <w:b/>
                <w:bCs/>
              </w:rPr>
              <w:t xml:space="preserve">Report </w:t>
            </w:r>
            <w:r>
              <w:t>Airline</w:t>
            </w:r>
            <w:r w:rsidRPr="744B10A0">
              <w:rPr>
                <w:b/>
                <w:bCs/>
              </w:rPr>
              <w:t xml:space="preserve"> [E03_P]</w:t>
            </w:r>
          </w:p>
        </w:tc>
      </w:tr>
      <w:tr w:rsidR="001E1CAA" w14:paraId="53B53418" w14:textId="77777777" w:rsidTr="00BF2278">
        <w:tc>
          <w:tcPr>
            <w:tcW w:w="4045" w:type="dxa"/>
          </w:tcPr>
          <w:p w14:paraId="61498B5D" w14:textId="77777777" w:rsidR="001E1CAA" w:rsidRDefault="001E1CAA" w:rsidP="00BF2278">
            <w:r w:rsidRPr="744B10A0">
              <w:rPr>
                <w:b/>
                <w:bCs/>
              </w:rPr>
              <w:t xml:space="preserve">E04 </w:t>
            </w:r>
            <w:r>
              <w:t>Aircraft</w:t>
            </w:r>
          </w:p>
        </w:tc>
        <w:tc>
          <w:tcPr>
            <w:tcW w:w="5305" w:type="dxa"/>
          </w:tcPr>
          <w:p w14:paraId="5D74470D" w14:textId="77777777" w:rsidR="001E1CAA" w:rsidRDefault="001E1CAA" w:rsidP="00BF2278">
            <w:pPr>
              <w:rPr>
                <w:b/>
                <w:bCs/>
              </w:rPr>
            </w:pPr>
            <w:r w:rsidRPr="744B10A0">
              <w:rPr>
                <w:b/>
                <w:bCs/>
              </w:rPr>
              <w:t xml:space="preserve">Add </w:t>
            </w:r>
            <w:r>
              <w:t>Aircraft</w:t>
            </w:r>
            <w:r w:rsidRPr="744B10A0">
              <w:rPr>
                <w:b/>
                <w:bCs/>
              </w:rPr>
              <w:t xml:space="preserve"> [E04_A]</w:t>
            </w:r>
          </w:p>
          <w:p w14:paraId="50D69683" w14:textId="77777777" w:rsidR="001E1CAA" w:rsidRDefault="001E1CAA" w:rsidP="00BF2278">
            <w:r w:rsidRPr="744B10A0">
              <w:rPr>
                <w:b/>
                <w:bCs/>
              </w:rPr>
              <w:t xml:space="preserve">Modify </w:t>
            </w:r>
            <w:r>
              <w:t>Aircraft</w:t>
            </w:r>
            <w:r w:rsidRPr="744B10A0">
              <w:rPr>
                <w:b/>
                <w:bCs/>
              </w:rPr>
              <w:t xml:space="preserve"> [E04_M]</w:t>
            </w:r>
          </w:p>
          <w:p w14:paraId="535902CB" w14:textId="77777777" w:rsidR="001E1CAA" w:rsidRDefault="001E1CAA" w:rsidP="00BF2278">
            <w:pPr>
              <w:rPr>
                <w:b/>
                <w:bCs/>
              </w:rPr>
            </w:pPr>
            <w:r w:rsidRPr="744B10A0">
              <w:rPr>
                <w:b/>
                <w:bCs/>
              </w:rPr>
              <w:t xml:space="preserve">Delete </w:t>
            </w:r>
            <w:r>
              <w:t>Aircraft</w:t>
            </w:r>
            <w:r w:rsidRPr="744B10A0">
              <w:rPr>
                <w:b/>
                <w:bCs/>
              </w:rPr>
              <w:t xml:space="preserve"> [E04_Z]</w:t>
            </w:r>
          </w:p>
          <w:p w14:paraId="18CD1278" w14:textId="77777777" w:rsidR="001E1CAA" w:rsidRDefault="001E1CAA" w:rsidP="00BF2278">
            <w:pPr>
              <w:rPr>
                <w:b/>
                <w:bCs/>
              </w:rPr>
            </w:pPr>
            <w:r w:rsidRPr="744B10A0">
              <w:rPr>
                <w:b/>
                <w:bCs/>
              </w:rPr>
              <w:t xml:space="preserve">Inquire </w:t>
            </w:r>
            <w:r>
              <w:t>Aircraft</w:t>
            </w:r>
            <w:r w:rsidRPr="744B10A0">
              <w:rPr>
                <w:b/>
                <w:bCs/>
              </w:rPr>
              <w:t xml:space="preserve"> [E04_I]</w:t>
            </w:r>
          </w:p>
          <w:p w14:paraId="0E4A4E94" w14:textId="77777777" w:rsidR="001E1CAA" w:rsidRDefault="001E1CAA" w:rsidP="00BF2278">
            <w:pPr>
              <w:rPr>
                <w:b/>
                <w:bCs/>
              </w:rPr>
            </w:pPr>
            <w:r w:rsidRPr="744B10A0">
              <w:rPr>
                <w:b/>
                <w:bCs/>
              </w:rPr>
              <w:t xml:space="preserve">Report </w:t>
            </w:r>
            <w:r>
              <w:t>Aircraft</w:t>
            </w:r>
            <w:r w:rsidRPr="744B10A0">
              <w:rPr>
                <w:b/>
                <w:bCs/>
              </w:rPr>
              <w:t xml:space="preserve"> [E04_P]</w:t>
            </w:r>
          </w:p>
        </w:tc>
      </w:tr>
      <w:tr w:rsidR="001E1CAA" w14:paraId="4E8DE29D" w14:textId="77777777" w:rsidTr="00BF2278">
        <w:tc>
          <w:tcPr>
            <w:tcW w:w="4045" w:type="dxa"/>
          </w:tcPr>
          <w:p w14:paraId="699C5CA0" w14:textId="77777777" w:rsidR="001E1CAA" w:rsidRDefault="001E1CAA" w:rsidP="00BF2278">
            <w:r w:rsidRPr="744B10A0">
              <w:rPr>
                <w:b/>
                <w:bCs/>
              </w:rPr>
              <w:t xml:space="preserve">E05 </w:t>
            </w:r>
            <w:r>
              <w:t>Runway</w:t>
            </w:r>
          </w:p>
        </w:tc>
        <w:tc>
          <w:tcPr>
            <w:tcW w:w="5305" w:type="dxa"/>
          </w:tcPr>
          <w:p w14:paraId="2E9A5326" w14:textId="77777777" w:rsidR="001E1CAA" w:rsidRDefault="001E1CAA" w:rsidP="00BF2278">
            <w:pPr>
              <w:rPr>
                <w:b/>
                <w:bCs/>
              </w:rPr>
            </w:pPr>
            <w:r w:rsidRPr="744B10A0">
              <w:rPr>
                <w:b/>
                <w:bCs/>
              </w:rPr>
              <w:t xml:space="preserve">Add </w:t>
            </w:r>
            <w:r>
              <w:t>Runway</w:t>
            </w:r>
            <w:r w:rsidRPr="744B10A0">
              <w:rPr>
                <w:b/>
                <w:bCs/>
              </w:rPr>
              <w:t xml:space="preserve"> [E05_A]</w:t>
            </w:r>
          </w:p>
          <w:p w14:paraId="7174974B" w14:textId="77777777" w:rsidR="001E1CAA" w:rsidRDefault="001E1CAA" w:rsidP="00BF2278">
            <w:r w:rsidRPr="744B10A0">
              <w:rPr>
                <w:b/>
                <w:bCs/>
              </w:rPr>
              <w:t xml:space="preserve">Modify </w:t>
            </w:r>
            <w:r>
              <w:t>Runway</w:t>
            </w:r>
            <w:r w:rsidRPr="744B10A0">
              <w:rPr>
                <w:b/>
                <w:bCs/>
              </w:rPr>
              <w:t xml:space="preserve"> [E05_M]</w:t>
            </w:r>
          </w:p>
          <w:p w14:paraId="20DD04D2" w14:textId="77777777" w:rsidR="001E1CAA" w:rsidRDefault="001E1CAA" w:rsidP="00BF2278">
            <w:pPr>
              <w:rPr>
                <w:b/>
                <w:bCs/>
              </w:rPr>
            </w:pPr>
            <w:r w:rsidRPr="744B10A0">
              <w:rPr>
                <w:b/>
                <w:bCs/>
              </w:rPr>
              <w:t xml:space="preserve">Delete </w:t>
            </w:r>
            <w:r>
              <w:t>Runway</w:t>
            </w:r>
            <w:r w:rsidRPr="744B10A0">
              <w:rPr>
                <w:b/>
                <w:bCs/>
              </w:rPr>
              <w:t xml:space="preserve"> [E05_Z]</w:t>
            </w:r>
          </w:p>
          <w:p w14:paraId="5A0EA768" w14:textId="77777777" w:rsidR="001E1CAA" w:rsidRDefault="001E1CAA" w:rsidP="00BF2278">
            <w:pPr>
              <w:rPr>
                <w:b/>
                <w:bCs/>
              </w:rPr>
            </w:pPr>
            <w:r w:rsidRPr="744B10A0">
              <w:rPr>
                <w:b/>
                <w:bCs/>
              </w:rPr>
              <w:t xml:space="preserve">Inquire </w:t>
            </w:r>
            <w:r>
              <w:t>Runway</w:t>
            </w:r>
            <w:r w:rsidRPr="744B10A0">
              <w:rPr>
                <w:b/>
                <w:bCs/>
              </w:rPr>
              <w:t xml:space="preserve"> [E05_I]</w:t>
            </w:r>
          </w:p>
          <w:p w14:paraId="7F3926AE" w14:textId="77777777" w:rsidR="001E1CAA" w:rsidRDefault="001E1CAA" w:rsidP="00BF2278">
            <w:pPr>
              <w:rPr>
                <w:b/>
                <w:bCs/>
              </w:rPr>
            </w:pPr>
            <w:r w:rsidRPr="744B10A0">
              <w:rPr>
                <w:b/>
                <w:bCs/>
              </w:rPr>
              <w:t xml:space="preserve">Report </w:t>
            </w:r>
            <w:r>
              <w:t>Runway</w:t>
            </w:r>
            <w:r w:rsidRPr="744B10A0">
              <w:rPr>
                <w:b/>
                <w:bCs/>
              </w:rPr>
              <w:t xml:space="preserve"> [E05_P]</w:t>
            </w:r>
          </w:p>
        </w:tc>
      </w:tr>
      <w:tr w:rsidR="001E1CAA" w14:paraId="6F32F02C" w14:textId="77777777" w:rsidTr="00BF2278">
        <w:tc>
          <w:tcPr>
            <w:tcW w:w="4045" w:type="dxa"/>
          </w:tcPr>
          <w:p w14:paraId="343B6F30" w14:textId="77777777" w:rsidR="001E1CAA" w:rsidRDefault="001E1CAA" w:rsidP="00BF2278">
            <w:pPr>
              <w:rPr>
                <w:b/>
                <w:bCs/>
              </w:rPr>
            </w:pPr>
            <w:r w:rsidRPr="744B10A0">
              <w:rPr>
                <w:b/>
                <w:bCs/>
              </w:rPr>
              <w:t xml:space="preserve">E06 </w:t>
            </w:r>
            <w:r>
              <w:t>Terminal</w:t>
            </w:r>
          </w:p>
        </w:tc>
        <w:tc>
          <w:tcPr>
            <w:tcW w:w="5305" w:type="dxa"/>
          </w:tcPr>
          <w:p w14:paraId="67254938" w14:textId="77777777" w:rsidR="001E1CAA" w:rsidRDefault="001E1CAA" w:rsidP="00BF2278">
            <w:pPr>
              <w:rPr>
                <w:b/>
                <w:bCs/>
              </w:rPr>
            </w:pPr>
            <w:r w:rsidRPr="744B10A0">
              <w:rPr>
                <w:b/>
                <w:bCs/>
              </w:rPr>
              <w:t xml:space="preserve">Add </w:t>
            </w:r>
            <w:r>
              <w:t>Terminal</w:t>
            </w:r>
            <w:r w:rsidRPr="744B10A0">
              <w:rPr>
                <w:b/>
                <w:bCs/>
              </w:rPr>
              <w:t xml:space="preserve"> [E06_A]</w:t>
            </w:r>
          </w:p>
          <w:p w14:paraId="1C76DFCF" w14:textId="77777777" w:rsidR="001E1CAA" w:rsidRDefault="001E1CAA" w:rsidP="00BF2278">
            <w:r w:rsidRPr="744B10A0">
              <w:rPr>
                <w:b/>
                <w:bCs/>
              </w:rPr>
              <w:t xml:space="preserve">Modify </w:t>
            </w:r>
            <w:r>
              <w:t>Terminal</w:t>
            </w:r>
            <w:r w:rsidRPr="744B10A0">
              <w:rPr>
                <w:b/>
                <w:bCs/>
              </w:rPr>
              <w:t xml:space="preserve"> [E06_M]</w:t>
            </w:r>
          </w:p>
          <w:p w14:paraId="1774C259" w14:textId="77777777" w:rsidR="001E1CAA" w:rsidRDefault="001E1CAA" w:rsidP="00BF2278">
            <w:pPr>
              <w:rPr>
                <w:b/>
                <w:bCs/>
              </w:rPr>
            </w:pPr>
            <w:r w:rsidRPr="744B10A0">
              <w:rPr>
                <w:b/>
                <w:bCs/>
              </w:rPr>
              <w:t xml:space="preserve">Delete </w:t>
            </w:r>
            <w:r>
              <w:t>Terminal</w:t>
            </w:r>
            <w:r w:rsidRPr="744B10A0">
              <w:rPr>
                <w:b/>
                <w:bCs/>
              </w:rPr>
              <w:t xml:space="preserve"> [E06_Z]</w:t>
            </w:r>
          </w:p>
          <w:p w14:paraId="75508202" w14:textId="77777777" w:rsidR="001E1CAA" w:rsidRDefault="001E1CAA" w:rsidP="00BF2278">
            <w:pPr>
              <w:rPr>
                <w:b/>
                <w:bCs/>
              </w:rPr>
            </w:pPr>
            <w:r w:rsidRPr="744B10A0">
              <w:rPr>
                <w:b/>
                <w:bCs/>
              </w:rPr>
              <w:t xml:space="preserve">Inquire </w:t>
            </w:r>
            <w:r>
              <w:t>Terminal</w:t>
            </w:r>
            <w:r w:rsidRPr="744B10A0">
              <w:rPr>
                <w:b/>
                <w:bCs/>
              </w:rPr>
              <w:t xml:space="preserve"> [E06_I]</w:t>
            </w:r>
          </w:p>
          <w:p w14:paraId="2C9870FA" w14:textId="77777777" w:rsidR="001E1CAA" w:rsidRDefault="001E1CAA" w:rsidP="00BF2278">
            <w:pPr>
              <w:rPr>
                <w:b/>
                <w:bCs/>
              </w:rPr>
            </w:pPr>
            <w:r w:rsidRPr="744B10A0">
              <w:rPr>
                <w:b/>
                <w:bCs/>
              </w:rPr>
              <w:lastRenderedPageBreak/>
              <w:t xml:space="preserve">Report </w:t>
            </w:r>
            <w:r>
              <w:t>Terminal</w:t>
            </w:r>
            <w:r w:rsidRPr="744B10A0">
              <w:rPr>
                <w:b/>
                <w:bCs/>
              </w:rPr>
              <w:t xml:space="preserve"> [E06_P]</w:t>
            </w:r>
          </w:p>
        </w:tc>
      </w:tr>
      <w:tr w:rsidR="001E1CAA" w14:paraId="196DB6E5" w14:textId="77777777" w:rsidTr="00BF2278">
        <w:tc>
          <w:tcPr>
            <w:tcW w:w="4045" w:type="dxa"/>
          </w:tcPr>
          <w:p w14:paraId="1034C185" w14:textId="77777777" w:rsidR="001E1CAA" w:rsidRDefault="001E1CAA" w:rsidP="00BF2278">
            <w:pPr>
              <w:rPr>
                <w:b/>
                <w:bCs/>
              </w:rPr>
            </w:pPr>
            <w:r w:rsidRPr="744B10A0">
              <w:rPr>
                <w:b/>
                <w:bCs/>
              </w:rPr>
              <w:lastRenderedPageBreak/>
              <w:t xml:space="preserve">E07 </w:t>
            </w:r>
            <w:r>
              <w:t>Gate</w:t>
            </w:r>
          </w:p>
        </w:tc>
        <w:tc>
          <w:tcPr>
            <w:tcW w:w="5305" w:type="dxa"/>
          </w:tcPr>
          <w:p w14:paraId="52F0D6C5" w14:textId="77777777" w:rsidR="001E1CAA" w:rsidRDefault="001E1CAA" w:rsidP="00BF2278">
            <w:pPr>
              <w:rPr>
                <w:b/>
                <w:bCs/>
              </w:rPr>
            </w:pPr>
            <w:r w:rsidRPr="744B10A0">
              <w:rPr>
                <w:b/>
                <w:bCs/>
              </w:rPr>
              <w:t xml:space="preserve">Add </w:t>
            </w:r>
            <w:r>
              <w:t>Gate</w:t>
            </w:r>
            <w:r w:rsidRPr="744B10A0">
              <w:rPr>
                <w:b/>
                <w:bCs/>
              </w:rPr>
              <w:t xml:space="preserve"> [E07_A]</w:t>
            </w:r>
          </w:p>
          <w:p w14:paraId="7C6C1A08" w14:textId="77777777" w:rsidR="001E1CAA" w:rsidRDefault="001E1CAA" w:rsidP="00BF2278">
            <w:r w:rsidRPr="744B10A0">
              <w:rPr>
                <w:b/>
                <w:bCs/>
              </w:rPr>
              <w:t xml:space="preserve">Modify </w:t>
            </w:r>
            <w:r>
              <w:t>Gate</w:t>
            </w:r>
            <w:r w:rsidRPr="744B10A0">
              <w:rPr>
                <w:b/>
                <w:bCs/>
              </w:rPr>
              <w:t xml:space="preserve"> [E07_M]</w:t>
            </w:r>
          </w:p>
          <w:p w14:paraId="5A2F9646" w14:textId="77777777" w:rsidR="001E1CAA" w:rsidRDefault="001E1CAA" w:rsidP="00BF2278">
            <w:pPr>
              <w:rPr>
                <w:b/>
                <w:bCs/>
              </w:rPr>
            </w:pPr>
            <w:r w:rsidRPr="744B10A0">
              <w:rPr>
                <w:b/>
                <w:bCs/>
              </w:rPr>
              <w:t xml:space="preserve">Delete </w:t>
            </w:r>
            <w:r>
              <w:t>Gate</w:t>
            </w:r>
            <w:r w:rsidRPr="744B10A0">
              <w:rPr>
                <w:b/>
                <w:bCs/>
              </w:rPr>
              <w:t xml:space="preserve"> [E07_Z]</w:t>
            </w:r>
          </w:p>
          <w:p w14:paraId="6EA4CE86" w14:textId="77777777" w:rsidR="001E1CAA" w:rsidRDefault="001E1CAA" w:rsidP="00BF2278">
            <w:pPr>
              <w:rPr>
                <w:b/>
                <w:bCs/>
              </w:rPr>
            </w:pPr>
            <w:r w:rsidRPr="744B10A0">
              <w:rPr>
                <w:b/>
                <w:bCs/>
              </w:rPr>
              <w:t xml:space="preserve">Inquire </w:t>
            </w:r>
            <w:r>
              <w:t>Gate</w:t>
            </w:r>
            <w:r w:rsidRPr="744B10A0">
              <w:rPr>
                <w:b/>
                <w:bCs/>
              </w:rPr>
              <w:t xml:space="preserve"> [E07_I]</w:t>
            </w:r>
          </w:p>
          <w:p w14:paraId="4393D561" w14:textId="77777777" w:rsidR="001E1CAA" w:rsidRDefault="001E1CAA" w:rsidP="00BF2278">
            <w:pPr>
              <w:rPr>
                <w:b/>
                <w:bCs/>
              </w:rPr>
            </w:pPr>
            <w:r w:rsidRPr="744B10A0">
              <w:rPr>
                <w:b/>
                <w:bCs/>
              </w:rPr>
              <w:t xml:space="preserve">Report </w:t>
            </w:r>
            <w:r>
              <w:t>Gate</w:t>
            </w:r>
            <w:r w:rsidRPr="744B10A0">
              <w:rPr>
                <w:b/>
                <w:bCs/>
              </w:rPr>
              <w:t xml:space="preserve"> [E07_P]</w:t>
            </w:r>
          </w:p>
        </w:tc>
      </w:tr>
      <w:tr w:rsidR="001E1CAA" w14:paraId="72AC8C94" w14:textId="77777777" w:rsidTr="00BF2278">
        <w:tc>
          <w:tcPr>
            <w:tcW w:w="4045" w:type="dxa"/>
          </w:tcPr>
          <w:p w14:paraId="210E1BB3" w14:textId="77777777" w:rsidR="001E1CAA" w:rsidRDefault="001E1CAA" w:rsidP="00BF2278">
            <w:pPr>
              <w:rPr>
                <w:b/>
                <w:bCs/>
              </w:rPr>
            </w:pPr>
            <w:r w:rsidRPr="744B10A0">
              <w:rPr>
                <w:b/>
                <w:bCs/>
              </w:rPr>
              <w:t xml:space="preserve">E08 </w:t>
            </w:r>
            <w:r>
              <w:t>Flight Officials</w:t>
            </w:r>
            <w:r w:rsidRPr="744B10A0">
              <w:rPr>
                <w:b/>
                <w:bCs/>
              </w:rPr>
              <w:t xml:space="preserve"> </w:t>
            </w:r>
          </w:p>
        </w:tc>
        <w:tc>
          <w:tcPr>
            <w:tcW w:w="5305" w:type="dxa"/>
          </w:tcPr>
          <w:p w14:paraId="354977D2" w14:textId="77777777" w:rsidR="001E1CAA" w:rsidRDefault="001E1CAA" w:rsidP="00BF2278">
            <w:pPr>
              <w:rPr>
                <w:b/>
                <w:bCs/>
              </w:rPr>
            </w:pPr>
            <w:r w:rsidRPr="744B10A0">
              <w:rPr>
                <w:b/>
                <w:bCs/>
              </w:rPr>
              <w:t xml:space="preserve">Add </w:t>
            </w:r>
            <w:r>
              <w:t>Flight Officials</w:t>
            </w:r>
            <w:r w:rsidRPr="744B10A0">
              <w:rPr>
                <w:b/>
                <w:bCs/>
              </w:rPr>
              <w:t xml:space="preserve"> [E08_A]</w:t>
            </w:r>
          </w:p>
          <w:p w14:paraId="5E868C4D" w14:textId="77777777" w:rsidR="001E1CAA" w:rsidRDefault="001E1CAA" w:rsidP="00BF2278">
            <w:r w:rsidRPr="744B10A0">
              <w:rPr>
                <w:b/>
                <w:bCs/>
              </w:rPr>
              <w:t xml:space="preserve">Modify </w:t>
            </w:r>
            <w:r>
              <w:t>Flight Officials</w:t>
            </w:r>
            <w:r w:rsidRPr="744B10A0">
              <w:rPr>
                <w:b/>
                <w:bCs/>
              </w:rPr>
              <w:t xml:space="preserve"> [E08_M]</w:t>
            </w:r>
          </w:p>
          <w:p w14:paraId="6AC15E15" w14:textId="77777777" w:rsidR="001E1CAA" w:rsidRDefault="001E1CAA" w:rsidP="00BF2278">
            <w:pPr>
              <w:rPr>
                <w:b/>
                <w:bCs/>
              </w:rPr>
            </w:pPr>
            <w:r w:rsidRPr="744B10A0">
              <w:rPr>
                <w:b/>
                <w:bCs/>
              </w:rPr>
              <w:t xml:space="preserve">Delete </w:t>
            </w:r>
            <w:r>
              <w:t>Flight Officials</w:t>
            </w:r>
            <w:r w:rsidRPr="744B10A0">
              <w:rPr>
                <w:b/>
                <w:bCs/>
              </w:rPr>
              <w:t xml:space="preserve"> [E08_Z]</w:t>
            </w:r>
          </w:p>
          <w:p w14:paraId="17432BFD" w14:textId="77777777" w:rsidR="001E1CAA" w:rsidRDefault="001E1CAA" w:rsidP="00BF2278">
            <w:pPr>
              <w:rPr>
                <w:b/>
                <w:bCs/>
              </w:rPr>
            </w:pPr>
            <w:r w:rsidRPr="744B10A0">
              <w:rPr>
                <w:b/>
                <w:bCs/>
              </w:rPr>
              <w:t xml:space="preserve">Inquire </w:t>
            </w:r>
            <w:r>
              <w:t>Flight Officials</w:t>
            </w:r>
            <w:r w:rsidRPr="744B10A0">
              <w:rPr>
                <w:b/>
                <w:bCs/>
              </w:rPr>
              <w:t xml:space="preserve"> [E08_I]</w:t>
            </w:r>
          </w:p>
          <w:p w14:paraId="06FB5305" w14:textId="77777777" w:rsidR="001E1CAA" w:rsidRDefault="001E1CAA" w:rsidP="00BF2278">
            <w:pPr>
              <w:rPr>
                <w:b/>
                <w:bCs/>
              </w:rPr>
            </w:pPr>
            <w:r w:rsidRPr="744B10A0">
              <w:rPr>
                <w:b/>
                <w:bCs/>
              </w:rPr>
              <w:t xml:space="preserve">Report </w:t>
            </w:r>
            <w:r>
              <w:t>Flight Officials</w:t>
            </w:r>
            <w:r w:rsidRPr="744B10A0">
              <w:rPr>
                <w:b/>
                <w:bCs/>
              </w:rPr>
              <w:t xml:space="preserve"> [E08_P]</w:t>
            </w:r>
          </w:p>
        </w:tc>
      </w:tr>
      <w:tr w:rsidR="001E1CAA" w14:paraId="4E67A09C" w14:textId="77777777" w:rsidTr="00BF2278">
        <w:tc>
          <w:tcPr>
            <w:tcW w:w="4045" w:type="dxa"/>
          </w:tcPr>
          <w:p w14:paraId="6099F895" w14:textId="77777777" w:rsidR="001E1CAA" w:rsidRDefault="001E1CAA" w:rsidP="00BF2278">
            <w:pPr>
              <w:rPr>
                <w:b/>
                <w:bCs/>
              </w:rPr>
            </w:pPr>
            <w:r w:rsidRPr="744B10A0">
              <w:rPr>
                <w:b/>
                <w:bCs/>
              </w:rPr>
              <w:t xml:space="preserve">E09 </w:t>
            </w:r>
            <w:r>
              <w:t>Flight Definitions</w:t>
            </w:r>
          </w:p>
        </w:tc>
        <w:tc>
          <w:tcPr>
            <w:tcW w:w="5305" w:type="dxa"/>
          </w:tcPr>
          <w:p w14:paraId="0DE25ED9" w14:textId="77777777" w:rsidR="001E1CAA" w:rsidRDefault="001E1CAA" w:rsidP="00BF2278">
            <w:pPr>
              <w:rPr>
                <w:b/>
                <w:bCs/>
              </w:rPr>
            </w:pPr>
            <w:r w:rsidRPr="744B10A0">
              <w:rPr>
                <w:b/>
                <w:bCs/>
              </w:rPr>
              <w:t xml:space="preserve">Add </w:t>
            </w:r>
            <w:r>
              <w:t>Flight Definitions</w:t>
            </w:r>
            <w:r w:rsidRPr="744B10A0">
              <w:rPr>
                <w:b/>
                <w:bCs/>
              </w:rPr>
              <w:t xml:space="preserve"> [E09_A]</w:t>
            </w:r>
          </w:p>
          <w:p w14:paraId="405D61D4" w14:textId="77777777" w:rsidR="001E1CAA" w:rsidRDefault="001E1CAA" w:rsidP="00BF2278">
            <w:r w:rsidRPr="744B10A0">
              <w:rPr>
                <w:b/>
                <w:bCs/>
              </w:rPr>
              <w:t xml:space="preserve">Modify </w:t>
            </w:r>
            <w:r>
              <w:t>Flight Definitions</w:t>
            </w:r>
            <w:r w:rsidRPr="744B10A0">
              <w:rPr>
                <w:b/>
                <w:bCs/>
              </w:rPr>
              <w:t xml:space="preserve"> [E09_M]</w:t>
            </w:r>
          </w:p>
          <w:p w14:paraId="597EE84B" w14:textId="77777777" w:rsidR="001E1CAA" w:rsidRDefault="001E1CAA" w:rsidP="00BF2278">
            <w:pPr>
              <w:rPr>
                <w:b/>
                <w:bCs/>
              </w:rPr>
            </w:pPr>
            <w:r w:rsidRPr="744B10A0">
              <w:rPr>
                <w:b/>
                <w:bCs/>
              </w:rPr>
              <w:t xml:space="preserve">Delete </w:t>
            </w:r>
            <w:r>
              <w:t>Flight Definitions</w:t>
            </w:r>
            <w:r w:rsidRPr="744B10A0">
              <w:rPr>
                <w:b/>
                <w:bCs/>
              </w:rPr>
              <w:t xml:space="preserve"> [E09_Z]</w:t>
            </w:r>
          </w:p>
          <w:p w14:paraId="74A25CC2" w14:textId="77777777" w:rsidR="001E1CAA" w:rsidRDefault="001E1CAA" w:rsidP="00BF2278">
            <w:pPr>
              <w:rPr>
                <w:b/>
                <w:bCs/>
              </w:rPr>
            </w:pPr>
            <w:r w:rsidRPr="744B10A0">
              <w:rPr>
                <w:b/>
                <w:bCs/>
              </w:rPr>
              <w:t xml:space="preserve">Inquire </w:t>
            </w:r>
            <w:r>
              <w:t>Flight Definitions</w:t>
            </w:r>
            <w:r w:rsidRPr="744B10A0">
              <w:rPr>
                <w:b/>
                <w:bCs/>
              </w:rPr>
              <w:t xml:space="preserve"> [E09_I]</w:t>
            </w:r>
          </w:p>
          <w:p w14:paraId="13CD84AD" w14:textId="77777777" w:rsidR="001E1CAA" w:rsidRDefault="001E1CAA" w:rsidP="00BF2278">
            <w:pPr>
              <w:rPr>
                <w:b/>
                <w:bCs/>
              </w:rPr>
            </w:pPr>
            <w:r w:rsidRPr="744B10A0">
              <w:rPr>
                <w:b/>
                <w:bCs/>
              </w:rPr>
              <w:t xml:space="preserve">Report </w:t>
            </w:r>
            <w:r>
              <w:t>Flight Definitions</w:t>
            </w:r>
            <w:r w:rsidRPr="744B10A0">
              <w:rPr>
                <w:b/>
                <w:bCs/>
              </w:rPr>
              <w:t xml:space="preserve"> [E09_P]</w:t>
            </w:r>
          </w:p>
        </w:tc>
      </w:tr>
      <w:tr w:rsidR="001E1CAA" w14:paraId="506093F9" w14:textId="77777777" w:rsidTr="00BF2278">
        <w:tc>
          <w:tcPr>
            <w:tcW w:w="4045" w:type="dxa"/>
          </w:tcPr>
          <w:p w14:paraId="7889709D" w14:textId="77777777" w:rsidR="001E1CAA" w:rsidRDefault="001E1CAA" w:rsidP="00BF2278">
            <w:pPr>
              <w:rPr>
                <w:b/>
                <w:bCs/>
              </w:rPr>
            </w:pPr>
            <w:r w:rsidRPr="744B10A0">
              <w:rPr>
                <w:b/>
                <w:bCs/>
              </w:rPr>
              <w:t xml:space="preserve">E10 </w:t>
            </w:r>
            <w:r>
              <w:t>Arrival/Departure Schedule</w:t>
            </w:r>
          </w:p>
        </w:tc>
        <w:tc>
          <w:tcPr>
            <w:tcW w:w="5305" w:type="dxa"/>
          </w:tcPr>
          <w:p w14:paraId="4BB21F1C" w14:textId="77777777" w:rsidR="001E1CAA" w:rsidRDefault="001E1CAA" w:rsidP="00BF2278">
            <w:pPr>
              <w:rPr>
                <w:b/>
                <w:bCs/>
              </w:rPr>
            </w:pPr>
            <w:r w:rsidRPr="744B10A0">
              <w:rPr>
                <w:b/>
                <w:bCs/>
              </w:rPr>
              <w:t xml:space="preserve">Add </w:t>
            </w:r>
            <w:r>
              <w:t>Arrival/Departure Schedule</w:t>
            </w:r>
            <w:r w:rsidRPr="744B10A0">
              <w:rPr>
                <w:b/>
                <w:bCs/>
              </w:rPr>
              <w:t xml:space="preserve"> [E10_A]</w:t>
            </w:r>
          </w:p>
          <w:p w14:paraId="0B605A8E" w14:textId="77777777" w:rsidR="001E1CAA" w:rsidRDefault="001E1CAA" w:rsidP="00BF2278">
            <w:pPr>
              <w:jc w:val="left"/>
            </w:pPr>
            <w:r w:rsidRPr="744B10A0">
              <w:rPr>
                <w:b/>
                <w:bCs/>
              </w:rPr>
              <w:t xml:space="preserve">Modify </w:t>
            </w:r>
            <w:r>
              <w:t>Arrival/Departure Sche[…]</w:t>
            </w:r>
            <w:r w:rsidRPr="744B10A0">
              <w:rPr>
                <w:b/>
                <w:bCs/>
              </w:rPr>
              <w:t xml:space="preserve"> [E10_M]</w:t>
            </w:r>
          </w:p>
          <w:p w14:paraId="0A7EA3D9" w14:textId="77777777" w:rsidR="001E1CAA" w:rsidRDefault="001E1CAA" w:rsidP="00BF2278">
            <w:pPr>
              <w:rPr>
                <w:b/>
                <w:bCs/>
              </w:rPr>
            </w:pPr>
            <w:r w:rsidRPr="744B10A0">
              <w:rPr>
                <w:b/>
                <w:bCs/>
              </w:rPr>
              <w:t xml:space="preserve">Delete </w:t>
            </w:r>
            <w:r>
              <w:t>Arrival/Departure Schedule</w:t>
            </w:r>
            <w:r w:rsidRPr="744B10A0">
              <w:rPr>
                <w:b/>
                <w:bCs/>
              </w:rPr>
              <w:t xml:space="preserve"> [E10_Z]</w:t>
            </w:r>
          </w:p>
          <w:p w14:paraId="37608064" w14:textId="77777777" w:rsidR="001E1CAA" w:rsidRDefault="001E1CAA" w:rsidP="00BF2278">
            <w:pPr>
              <w:rPr>
                <w:b/>
                <w:bCs/>
              </w:rPr>
            </w:pPr>
            <w:r w:rsidRPr="744B10A0">
              <w:rPr>
                <w:b/>
                <w:bCs/>
              </w:rPr>
              <w:t xml:space="preserve">Inquire </w:t>
            </w:r>
            <w:r>
              <w:t>Arrival/Departure Schedule</w:t>
            </w:r>
            <w:r w:rsidRPr="744B10A0">
              <w:rPr>
                <w:b/>
                <w:bCs/>
              </w:rPr>
              <w:t xml:space="preserve"> [E10_I]</w:t>
            </w:r>
          </w:p>
          <w:p w14:paraId="0C2A5DE3" w14:textId="77777777" w:rsidR="001E1CAA" w:rsidRDefault="001E1CAA" w:rsidP="00BF2278">
            <w:pPr>
              <w:rPr>
                <w:b/>
                <w:bCs/>
              </w:rPr>
            </w:pPr>
            <w:r w:rsidRPr="744B10A0">
              <w:rPr>
                <w:b/>
                <w:bCs/>
              </w:rPr>
              <w:t xml:space="preserve">Report </w:t>
            </w:r>
            <w:r>
              <w:t>Arrival/Departure Schedule</w:t>
            </w:r>
            <w:r w:rsidRPr="744B10A0">
              <w:rPr>
                <w:b/>
                <w:bCs/>
              </w:rPr>
              <w:t xml:space="preserve"> [E10_P]</w:t>
            </w:r>
          </w:p>
        </w:tc>
      </w:tr>
      <w:tr w:rsidR="001E1CAA" w14:paraId="44B2B2A5" w14:textId="77777777" w:rsidTr="00BF2278">
        <w:tc>
          <w:tcPr>
            <w:tcW w:w="4045" w:type="dxa"/>
          </w:tcPr>
          <w:p w14:paraId="24198E60" w14:textId="77777777" w:rsidR="001E1CAA" w:rsidRDefault="001E1CAA" w:rsidP="00BF2278">
            <w:pPr>
              <w:rPr>
                <w:b/>
                <w:bCs/>
              </w:rPr>
            </w:pPr>
            <w:r w:rsidRPr="744B10A0">
              <w:rPr>
                <w:b/>
                <w:bCs/>
              </w:rPr>
              <w:t xml:space="preserve">E11 </w:t>
            </w:r>
            <w:r>
              <w:t>Aircraft Types</w:t>
            </w:r>
          </w:p>
        </w:tc>
        <w:tc>
          <w:tcPr>
            <w:tcW w:w="5305" w:type="dxa"/>
          </w:tcPr>
          <w:p w14:paraId="0377C754" w14:textId="77777777" w:rsidR="001E1CAA" w:rsidRDefault="001E1CAA" w:rsidP="00BF2278">
            <w:pPr>
              <w:rPr>
                <w:b/>
                <w:bCs/>
              </w:rPr>
            </w:pPr>
            <w:r w:rsidRPr="744B10A0">
              <w:rPr>
                <w:b/>
                <w:bCs/>
              </w:rPr>
              <w:t xml:space="preserve">Add </w:t>
            </w:r>
            <w:r>
              <w:t>Aircraft Types</w:t>
            </w:r>
            <w:r w:rsidRPr="744B10A0">
              <w:rPr>
                <w:b/>
                <w:bCs/>
              </w:rPr>
              <w:t xml:space="preserve"> [E11_A]</w:t>
            </w:r>
          </w:p>
          <w:p w14:paraId="25269BD0" w14:textId="77777777" w:rsidR="001E1CAA" w:rsidRDefault="001E1CAA" w:rsidP="00BF2278">
            <w:r w:rsidRPr="744B10A0">
              <w:rPr>
                <w:b/>
                <w:bCs/>
              </w:rPr>
              <w:t xml:space="preserve">Modify </w:t>
            </w:r>
            <w:r>
              <w:t>Aircraft Types</w:t>
            </w:r>
            <w:r w:rsidRPr="744B10A0">
              <w:rPr>
                <w:b/>
                <w:bCs/>
              </w:rPr>
              <w:t xml:space="preserve"> [E11_M]</w:t>
            </w:r>
          </w:p>
          <w:p w14:paraId="55343A2D" w14:textId="77777777" w:rsidR="001E1CAA" w:rsidRDefault="001E1CAA" w:rsidP="00BF2278">
            <w:pPr>
              <w:rPr>
                <w:b/>
                <w:bCs/>
              </w:rPr>
            </w:pPr>
            <w:r w:rsidRPr="744B10A0">
              <w:rPr>
                <w:b/>
                <w:bCs/>
              </w:rPr>
              <w:t xml:space="preserve">Delete </w:t>
            </w:r>
            <w:r>
              <w:t>Aircraft Types</w:t>
            </w:r>
            <w:r w:rsidRPr="744B10A0">
              <w:rPr>
                <w:b/>
                <w:bCs/>
              </w:rPr>
              <w:t xml:space="preserve"> [E11_Z]</w:t>
            </w:r>
          </w:p>
          <w:p w14:paraId="4FA8B25A" w14:textId="77777777" w:rsidR="001E1CAA" w:rsidRDefault="001E1CAA" w:rsidP="00BF2278">
            <w:pPr>
              <w:rPr>
                <w:b/>
                <w:bCs/>
              </w:rPr>
            </w:pPr>
            <w:r w:rsidRPr="744B10A0">
              <w:rPr>
                <w:b/>
                <w:bCs/>
              </w:rPr>
              <w:t xml:space="preserve">Inquire </w:t>
            </w:r>
            <w:r>
              <w:t>Aircraft Types</w:t>
            </w:r>
            <w:r w:rsidRPr="744B10A0">
              <w:rPr>
                <w:b/>
                <w:bCs/>
              </w:rPr>
              <w:t xml:space="preserve"> [E11_I]</w:t>
            </w:r>
          </w:p>
          <w:p w14:paraId="15CF1704" w14:textId="77777777" w:rsidR="001E1CAA" w:rsidRDefault="001E1CAA" w:rsidP="00BF2278">
            <w:pPr>
              <w:rPr>
                <w:b/>
                <w:bCs/>
              </w:rPr>
            </w:pPr>
            <w:r w:rsidRPr="744B10A0">
              <w:rPr>
                <w:b/>
                <w:bCs/>
              </w:rPr>
              <w:t xml:space="preserve">Report </w:t>
            </w:r>
            <w:r>
              <w:t>Aircraft Types</w:t>
            </w:r>
            <w:r w:rsidRPr="744B10A0">
              <w:rPr>
                <w:b/>
                <w:bCs/>
              </w:rPr>
              <w:t xml:space="preserve"> [E11_P]</w:t>
            </w:r>
          </w:p>
        </w:tc>
      </w:tr>
    </w:tbl>
    <w:p w14:paraId="242BE498" w14:textId="227E46DF" w:rsidR="00096DC4" w:rsidRPr="00096DC4" w:rsidRDefault="00096DC4" w:rsidP="00096DC4">
      <w:pPr>
        <w:pStyle w:val="Heading1"/>
        <w:numPr>
          <w:ilvl w:val="0"/>
          <w:numId w:val="0"/>
        </w:numPr>
        <w:ind w:left="432" w:hanging="432"/>
        <w:rPr>
          <w:sz w:val="18"/>
          <w:szCs w:val="18"/>
        </w:rPr>
      </w:pPr>
      <w:bookmarkStart w:id="15" w:name="_Toc97217078"/>
    </w:p>
    <w:p w14:paraId="4C38F16E" w14:textId="77777777" w:rsidR="00612B8C" w:rsidRDefault="00612B8C">
      <w:pPr>
        <w:spacing w:line="259" w:lineRule="auto"/>
        <w:jc w:val="left"/>
        <w:rPr>
          <w:rFonts w:ascii="Microsoft Sans Serif" w:eastAsiaTheme="majorEastAsia" w:hAnsi="Microsoft Sans Serif" w:cstheme="majorBidi"/>
          <w:b/>
          <w:color w:val="2F5496" w:themeColor="accent1" w:themeShade="BF"/>
          <w:sz w:val="48"/>
          <w:szCs w:val="32"/>
        </w:rPr>
      </w:pPr>
      <w:r>
        <w:br w:type="page"/>
      </w:r>
    </w:p>
    <w:p w14:paraId="7C66E1B4" w14:textId="25F89355" w:rsidR="00C657C0" w:rsidRDefault="00C657C0" w:rsidP="002C1841">
      <w:pPr>
        <w:pStyle w:val="Heading1"/>
      </w:pPr>
      <w:r>
        <w:lastRenderedPageBreak/>
        <w:t>System Rules</w:t>
      </w:r>
      <w:bookmarkEnd w:id="15"/>
    </w:p>
    <w:p w14:paraId="3B4C2C1D" w14:textId="565FD590" w:rsidR="006C7D11" w:rsidRDefault="006C7D11" w:rsidP="00C657C0">
      <w:pPr>
        <w:ind w:left="360"/>
      </w:pPr>
      <w:r>
        <w:t xml:space="preserve">There are </w:t>
      </w:r>
      <w:r w:rsidR="00F701AF">
        <w:t>a</w:t>
      </w:r>
      <w:r>
        <w:t xml:space="preserve"> few main types of system rules that will be covered here:</w:t>
      </w:r>
    </w:p>
    <w:p w14:paraId="6A5715A5" w14:textId="1F7895DD" w:rsidR="006C7D11" w:rsidRDefault="007C7A00" w:rsidP="00395E96">
      <w:pPr>
        <w:pStyle w:val="ListParagraph"/>
        <w:numPr>
          <w:ilvl w:val="0"/>
          <w:numId w:val="21"/>
        </w:numPr>
      </w:pPr>
      <w:r>
        <w:t>Refer</w:t>
      </w:r>
      <w:r w:rsidR="00AD07FF">
        <w:t xml:space="preserve">ential &amp; </w:t>
      </w:r>
      <w:r>
        <w:t>Data Integrity Rules</w:t>
      </w:r>
    </w:p>
    <w:p w14:paraId="3266159E" w14:textId="2E61E3AD" w:rsidR="00B67D6B" w:rsidRDefault="00A3517C" w:rsidP="00395E96">
      <w:pPr>
        <w:pStyle w:val="ListParagraph"/>
        <w:numPr>
          <w:ilvl w:val="1"/>
          <w:numId w:val="21"/>
        </w:numPr>
      </w:pPr>
      <w:r>
        <w:t xml:space="preserve">Within the data integrity rules </w:t>
      </w:r>
      <w:r w:rsidR="003E7C42">
        <w:t>the</w:t>
      </w:r>
      <w:r w:rsidR="0068554A">
        <w:t xml:space="preserve"> treatment of foreign keys</w:t>
      </w:r>
      <w:r w:rsidR="003E7C42">
        <w:t xml:space="preserve"> will be detailed</w:t>
      </w:r>
      <w:r w:rsidR="0068554A">
        <w:t>. Specifically</w:t>
      </w:r>
      <w:r w:rsidR="00272974">
        <w:t xml:space="preserve">, each </w:t>
      </w:r>
      <w:r w:rsidR="0055699F">
        <w:t xml:space="preserve">foreign </w:t>
      </w:r>
      <w:r w:rsidR="00B12DF5">
        <w:t xml:space="preserve">key in a referencing entity must have values drawn from the entity that it references. The only exception to this rule is the instance where the foreign key values </w:t>
      </w:r>
      <w:r w:rsidR="000F2737">
        <w:t xml:space="preserve">is null. </w:t>
      </w:r>
      <w:r w:rsidR="008911B4">
        <w:t xml:space="preserve">This is highlighted in the following subsection. </w:t>
      </w:r>
    </w:p>
    <w:p w14:paraId="32264A9C" w14:textId="60EEBC9E" w:rsidR="00AD07FF" w:rsidRDefault="00AD07FF" w:rsidP="00395E96">
      <w:pPr>
        <w:pStyle w:val="ListParagraph"/>
        <w:numPr>
          <w:ilvl w:val="0"/>
          <w:numId w:val="21"/>
        </w:numPr>
      </w:pPr>
      <w:r>
        <w:t xml:space="preserve">Procedural/Security &amp; Derivation Rules </w:t>
      </w:r>
    </w:p>
    <w:p w14:paraId="4819428E" w14:textId="3D7B4C1E" w:rsidR="00016792" w:rsidRPr="006C7D11" w:rsidRDefault="004B3634" w:rsidP="00395E96">
      <w:pPr>
        <w:pStyle w:val="ListParagraph"/>
        <w:numPr>
          <w:ilvl w:val="1"/>
          <w:numId w:val="21"/>
        </w:numPr>
      </w:pPr>
      <w:r>
        <w:t>Procedural and derivation rules relate to how the software system will actually work. This is further detailed in section 4.2</w:t>
      </w:r>
    </w:p>
    <w:p w14:paraId="3B90E359" w14:textId="2A2E6888" w:rsidR="60AEA8D5" w:rsidRDefault="008839E6" w:rsidP="002C1841">
      <w:pPr>
        <w:pStyle w:val="Heading2"/>
      </w:pPr>
      <w:bookmarkStart w:id="16" w:name="_Toc97217079"/>
      <w:r>
        <w:t xml:space="preserve">Referential </w:t>
      </w:r>
      <w:r w:rsidR="00DD6C17">
        <w:t>&amp; Data Integrity Rules</w:t>
      </w:r>
      <w:bookmarkEnd w:id="16"/>
    </w:p>
    <w:p w14:paraId="2B98F3B6" w14:textId="62AE3029" w:rsidR="27AFC540" w:rsidRDefault="76C7104C" w:rsidP="27AFC540">
      <w:r>
        <w:t xml:space="preserve">Various restrictions on data must be applied beyond the </w:t>
      </w:r>
      <w:r w:rsidR="65559737">
        <w:t>relationship restrictions implied by foreign key.</w:t>
      </w:r>
      <w:r w:rsidR="578C885E">
        <w:t xml:space="preserve">  </w:t>
      </w:r>
      <w:r w:rsidR="4F395C7A">
        <w:t xml:space="preserve">These rules ensure that entities are labeled in </w:t>
      </w:r>
      <w:r w:rsidR="6D8C0840">
        <w:t>keeping with existing international standards, such as for codes of countries, airlines, and airplane models</w:t>
      </w:r>
      <w:r w:rsidR="57F9F285">
        <w:t>.</w:t>
      </w:r>
    </w:p>
    <w:p w14:paraId="3D844F18" w14:textId="349E289A" w:rsidR="00105933" w:rsidRPr="00385CEB" w:rsidRDefault="001D3E50" w:rsidP="00395E96">
      <w:pPr>
        <w:pStyle w:val="ListParagraph"/>
        <w:numPr>
          <w:ilvl w:val="0"/>
          <w:numId w:val="3"/>
        </w:numPr>
        <w:rPr>
          <w:b/>
          <w:bCs/>
        </w:rPr>
      </w:pPr>
      <w:r w:rsidRPr="00385CEB">
        <w:rPr>
          <w:b/>
          <w:bCs/>
        </w:rPr>
        <w:t>Country</w:t>
      </w:r>
      <w:r w:rsidR="00F66A92">
        <w:rPr>
          <w:b/>
          <w:bCs/>
        </w:rPr>
        <w:t xml:space="preserve"> Definitions</w:t>
      </w:r>
    </w:p>
    <w:p w14:paraId="4AF37AAE" w14:textId="394B3643" w:rsidR="005F2ED1" w:rsidRDefault="005F2ED1" w:rsidP="00395E96">
      <w:pPr>
        <w:pStyle w:val="ListParagraph"/>
        <w:numPr>
          <w:ilvl w:val="1"/>
          <w:numId w:val="3"/>
        </w:numPr>
      </w:pPr>
      <w:r>
        <w:t>Country code and name must be non-blank and non-null</w:t>
      </w:r>
    </w:p>
    <w:p w14:paraId="23872323" w14:textId="51AF1774" w:rsidR="005F2ED1" w:rsidRDefault="005F2ED1" w:rsidP="00395E96">
      <w:pPr>
        <w:pStyle w:val="ListParagraph"/>
        <w:numPr>
          <w:ilvl w:val="1"/>
          <w:numId w:val="3"/>
        </w:numPr>
      </w:pPr>
      <w:r>
        <w:t>Country code must conform to international standards</w:t>
      </w:r>
      <w:r w:rsidR="004A5DA6">
        <w:t xml:space="preserve"> (ISO 3166-1 alpha-3)</w:t>
      </w:r>
      <w:r w:rsidR="00DE68EC">
        <w:t xml:space="preserve">, i.e. Great Britain is </w:t>
      </w:r>
      <w:r w:rsidR="00DE68EC" w:rsidRPr="00C9487C">
        <w:rPr>
          <w:b/>
        </w:rPr>
        <w:t>GBR</w:t>
      </w:r>
      <w:r w:rsidR="00DE68EC">
        <w:t>.</w:t>
      </w:r>
    </w:p>
    <w:p w14:paraId="1C1347F8" w14:textId="3536E9C8" w:rsidR="005F2ED1" w:rsidRPr="00385CEB" w:rsidRDefault="005F2ED1" w:rsidP="00395E96">
      <w:pPr>
        <w:pStyle w:val="ListParagraph"/>
        <w:numPr>
          <w:ilvl w:val="0"/>
          <w:numId w:val="3"/>
        </w:numPr>
        <w:rPr>
          <w:b/>
          <w:bCs/>
        </w:rPr>
      </w:pPr>
      <w:r w:rsidRPr="00385CEB">
        <w:rPr>
          <w:b/>
          <w:bCs/>
        </w:rPr>
        <w:t>Port</w:t>
      </w:r>
      <w:r w:rsidR="00F66A92">
        <w:rPr>
          <w:b/>
          <w:bCs/>
        </w:rPr>
        <w:t xml:space="preserve"> Definitions</w:t>
      </w:r>
    </w:p>
    <w:p w14:paraId="6298E611" w14:textId="1BDA54DF" w:rsidR="00590E2B" w:rsidRDefault="005F2ED1" w:rsidP="00395E96">
      <w:pPr>
        <w:pStyle w:val="ListParagraph"/>
        <w:numPr>
          <w:ilvl w:val="1"/>
          <w:numId w:val="3"/>
        </w:numPr>
      </w:pPr>
      <w:r>
        <w:t>Port code &amp; name must be non-blank, non-null</w:t>
      </w:r>
    </w:p>
    <w:p w14:paraId="455BD46F" w14:textId="14DEC0BC" w:rsidR="005F2ED1" w:rsidRDefault="00F12E89" w:rsidP="00395E96">
      <w:pPr>
        <w:pStyle w:val="ListParagraph"/>
        <w:numPr>
          <w:ilvl w:val="1"/>
          <w:numId w:val="3"/>
        </w:numPr>
      </w:pPr>
      <w:r>
        <w:t xml:space="preserve">Port code must be drawn from </w:t>
      </w:r>
      <w:r w:rsidR="00BD3E0A">
        <w:t>international standards (</w:t>
      </w:r>
      <w:r>
        <w:t>ICAO</w:t>
      </w:r>
      <w:r w:rsidR="00BD3E0A">
        <w:t xml:space="preserve"> or IATA?)</w:t>
      </w:r>
      <w:r w:rsidR="00DE68EC">
        <w:t xml:space="preserve">, </w:t>
      </w:r>
      <w:r w:rsidR="00C9487C">
        <w:t>e.</w:t>
      </w:r>
      <w:r w:rsidR="00C81EAE">
        <w:t>g</w:t>
      </w:r>
      <w:r w:rsidR="00C9487C">
        <w:t xml:space="preserve">. John F. Kennedy Int’l Airport is </w:t>
      </w:r>
      <w:r w:rsidR="00C9487C" w:rsidRPr="00C9487C">
        <w:rPr>
          <w:b/>
          <w:bCs/>
        </w:rPr>
        <w:t>JFK</w:t>
      </w:r>
      <w:r w:rsidR="00C9487C">
        <w:t>.</w:t>
      </w:r>
    </w:p>
    <w:p w14:paraId="1406B246" w14:textId="18DC11C2" w:rsidR="005F2ED1" w:rsidRDefault="005F2ED1" w:rsidP="00395E96">
      <w:pPr>
        <w:pStyle w:val="ListParagraph"/>
        <w:numPr>
          <w:ilvl w:val="1"/>
          <w:numId w:val="3"/>
        </w:numPr>
      </w:pPr>
      <w:r>
        <w:t>Port</w:t>
      </w:r>
      <w:r w:rsidR="000E0D1B">
        <w:t>’s Related C</w:t>
      </w:r>
      <w:r>
        <w:t>ountry must be drawn from E01</w:t>
      </w:r>
    </w:p>
    <w:p w14:paraId="06701559" w14:textId="68376866" w:rsidR="00A576D1" w:rsidRPr="00385CEB" w:rsidRDefault="0014305C" w:rsidP="00395E96">
      <w:pPr>
        <w:pStyle w:val="ListParagraph"/>
        <w:numPr>
          <w:ilvl w:val="0"/>
          <w:numId w:val="3"/>
        </w:numPr>
        <w:rPr>
          <w:b/>
          <w:bCs/>
        </w:rPr>
      </w:pPr>
      <w:r w:rsidRPr="00385CEB">
        <w:rPr>
          <w:b/>
          <w:bCs/>
        </w:rPr>
        <w:t>Airline</w:t>
      </w:r>
      <w:r w:rsidR="00F66A92">
        <w:rPr>
          <w:b/>
          <w:bCs/>
        </w:rPr>
        <w:t xml:space="preserve"> Definitions</w:t>
      </w:r>
    </w:p>
    <w:p w14:paraId="6C61478E" w14:textId="16A21CFD" w:rsidR="006A5124" w:rsidRDefault="006E7A8B" w:rsidP="00395E96">
      <w:pPr>
        <w:pStyle w:val="ListParagraph"/>
        <w:numPr>
          <w:ilvl w:val="1"/>
          <w:numId w:val="3"/>
        </w:numPr>
      </w:pPr>
      <w:r>
        <w:t xml:space="preserve">Airline </w:t>
      </w:r>
      <w:r w:rsidR="004706AD">
        <w:t>c</w:t>
      </w:r>
      <w:r w:rsidR="00B9582E">
        <w:t xml:space="preserve">ode &amp; </w:t>
      </w:r>
      <w:r w:rsidR="004706AD">
        <w:t>name must be non-blank, non-null</w:t>
      </w:r>
    </w:p>
    <w:p w14:paraId="348D3759" w14:textId="50A45112" w:rsidR="00D464D6" w:rsidRPr="00105933" w:rsidRDefault="00D464D6" w:rsidP="00395E96">
      <w:pPr>
        <w:pStyle w:val="ListParagraph"/>
        <w:numPr>
          <w:ilvl w:val="1"/>
          <w:numId w:val="3"/>
        </w:numPr>
      </w:pPr>
      <w:r>
        <w:t xml:space="preserve">Airline </w:t>
      </w:r>
      <w:r w:rsidR="003E3BDF">
        <w:t>Identification Code</w:t>
      </w:r>
      <w:r w:rsidR="0002051C">
        <w:t xml:space="preserve"> </w:t>
      </w:r>
      <w:r>
        <w:t xml:space="preserve">must be drawn from </w:t>
      </w:r>
      <w:r w:rsidR="00636FB3">
        <w:t>international standards</w:t>
      </w:r>
      <w:r w:rsidR="00C81EAE">
        <w:t>, e.g.</w:t>
      </w:r>
      <w:r w:rsidR="003C34B1">
        <w:t xml:space="preserve"> American Airlines is </w:t>
      </w:r>
      <w:r w:rsidR="003C34B1">
        <w:rPr>
          <w:b/>
          <w:bCs/>
        </w:rPr>
        <w:t>AAL</w:t>
      </w:r>
      <w:r w:rsidR="003C34B1">
        <w:t>.</w:t>
      </w:r>
    </w:p>
    <w:p w14:paraId="2427D7F0" w14:textId="424D95E6" w:rsidR="001B2B3F" w:rsidRDefault="001B2B3F" w:rsidP="00395E96">
      <w:pPr>
        <w:pStyle w:val="ListParagraph"/>
        <w:numPr>
          <w:ilvl w:val="1"/>
          <w:numId w:val="3"/>
        </w:numPr>
      </w:pPr>
      <w:r>
        <w:t xml:space="preserve">Airline’s </w:t>
      </w:r>
      <w:r w:rsidR="009F42BA">
        <w:t xml:space="preserve">Host Country must be </w:t>
      </w:r>
      <w:r w:rsidR="00094800">
        <w:t xml:space="preserve">drawn from </w:t>
      </w:r>
      <w:r w:rsidR="00913748">
        <w:t>E01</w:t>
      </w:r>
    </w:p>
    <w:p w14:paraId="709CD441" w14:textId="777F01AA" w:rsidR="00385CEB" w:rsidRDefault="009A1795" w:rsidP="00395E96">
      <w:pPr>
        <w:pStyle w:val="ListParagraph"/>
        <w:numPr>
          <w:ilvl w:val="1"/>
          <w:numId w:val="3"/>
        </w:numPr>
      </w:pPr>
      <w:r>
        <w:lastRenderedPageBreak/>
        <w:t>Airline’s Base Port must be drawn from E02</w:t>
      </w:r>
    </w:p>
    <w:p w14:paraId="6C85E58E" w14:textId="79E0A9A1" w:rsidR="009A1795" w:rsidRPr="00385CEB" w:rsidRDefault="00BF1517" w:rsidP="00395E96">
      <w:pPr>
        <w:pStyle w:val="ListParagraph"/>
        <w:numPr>
          <w:ilvl w:val="0"/>
          <w:numId w:val="3"/>
        </w:numPr>
        <w:rPr>
          <w:b/>
          <w:bCs/>
        </w:rPr>
      </w:pPr>
      <w:r w:rsidRPr="00385CEB">
        <w:rPr>
          <w:b/>
          <w:bCs/>
        </w:rPr>
        <w:t>Aircraft</w:t>
      </w:r>
      <w:r w:rsidR="00F66A92">
        <w:rPr>
          <w:b/>
          <w:bCs/>
        </w:rPr>
        <w:t xml:space="preserve"> Definitions</w:t>
      </w:r>
    </w:p>
    <w:p w14:paraId="34F02A23" w14:textId="08BDAD39" w:rsidR="00BF1517" w:rsidRDefault="00BF1517" w:rsidP="00395E96">
      <w:pPr>
        <w:pStyle w:val="ListParagraph"/>
        <w:numPr>
          <w:ilvl w:val="1"/>
          <w:numId w:val="3"/>
        </w:numPr>
      </w:pPr>
      <w:r>
        <w:t>Aircraft</w:t>
      </w:r>
      <w:r w:rsidR="004706AD">
        <w:t xml:space="preserve"> code &amp; name must be non-blank, non-null</w:t>
      </w:r>
    </w:p>
    <w:p w14:paraId="0C945198" w14:textId="02B99A21" w:rsidR="00BF1517" w:rsidRDefault="00BF1517" w:rsidP="00395E96">
      <w:pPr>
        <w:pStyle w:val="ListParagraph"/>
        <w:numPr>
          <w:ilvl w:val="1"/>
          <w:numId w:val="3"/>
        </w:numPr>
      </w:pPr>
      <w:r>
        <w:t xml:space="preserve">Aircraft’s </w:t>
      </w:r>
      <w:r w:rsidR="00102FBF">
        <w:t xml:space="preserve">Type Code must be drawn </w:t>
      </w:r>
      <w:r w:rsidR="00786C71">
        <w:t xml:space="preserve">from </w:t>
      </w:r>
      <w:r w:rsidR="003901FF">
        <w:t>E0</w:t>
      </w:r>
      <w:r w:rsidR="00B33926">
        <w:t>11</w:t>
      </w:r>
    </w:p>
    <w:p w14:paraId="4642F390" w14:textId="37E3AA8A" w:rsidR="00BE160E" w:rsidRDefault="00BE160E" w:rsidP="00395E96">
      <w:pPr>
        <w:pStyle w:val="ListParagraph"/>
        <w:numPr>
          <w:ilvl w:val="1"/>
          <w:numId w:val="3"/>
        </w:numPr>
      </w:pPr>
      <w:r>
        <w:t xml:space="preserve">Airline’s Host Airline </w:t>
      </w:r>
      <w:r w:rsidR="00B33926">
        <w:t>must be drawn from E03</w:t>
      </w:r>
    </w:p>
    <w:p w14:paraId="20E63B5F" w14:textId="1E573704" w:rsidR="004706AD" w:rsidRPr="00385CEB" w:rsidRDefault="004706AD" w:rsidP="00395E96">
      <w:pPr>
        <w:pStyle w:val="ListParagraph"/>
        <w:numPr>
          <w:ilvl w:val="0"/>
          <w:numId w:val="3"/>
        </w:numPr>
        <w:rPr>
          <w:b/>
          <w:bCs/>
        </w:rPr>
      </w:pPr>
      <w:r w:rsidRPr="00385CEB">
        <w:rPr>
          <w:b/>
          <w:bCs/>
        </w:rPr>
        <w:t>Runway</w:t>
      </w:r>
      <w:r w:rsidR="00F66A92">
        <w:rPr>
          <w:b/>
          <w:bCs/>
        </w:rPr>
        <w:t xml:space="preserve"> Definitions</w:t>
      </w:r>
    </w:p>
    <w:p w14:paraId="486E6B85" w14:textId="564D6071" w:rsidR="004706AD" w:rsidRDefault="004706AD" w:rsidP="00395E96">
      <w:pPr>
        <w:pStyle w:val="ListParagraph"/>
        <w:numPr>
          <w:ilvl w:val="1"/>
          <w:numId w:val="3"/>
        </w:numPr>
      </w:pPr>
      <w:r>
        <w:t>Runway code &amp; name must be non-blank, non-null</w:t>
      </w:r>
    </w:p>
    <w:p w14:paraId="4C4435BA" w14:textId="49DE1D8B" w:rsidR="00F1272F" w:rsidRDefault="00F1272F" w:rsidP="00395E96">
      <w:pPr>
        <w:pStyle w:val="ListParagraph"/>
        <w:numPr>
          <w:ilvl w:val="1"/>
          <w:numId w:val="3"/>
        </w:numPr>
      </w:pPr>
      <w:r>
        <w:t xml:space="preserve">Runway’s Port Code must be drawn from </w:t>
      </w:r>
      <w:r w:rsidR="00E174DE">
        <w:t>E02</w:t>
      </w:r>
    </w:p>
    <w:p w14:paraId="01BB83F3" w14:textId="7217E3D6" w:rsidR="00BA74DC" w:rsidRDefault="00BA74DC" w:rsidP="00395E96">
      <w:pPr>
        <w:pStyle w:val="ListParagraph"/>
        <w:numPr>
          <w:ilvl w:val="1"/>
          <w:numId w:val="3"/>
        </w:numPr>
      </w:pPr>
      <w:r>
        <w:t>Runway length and width shall be defined in meters</w:t>
      </w:r>
    </w:p>
    <w:p w14:paraId="093D519D" w14:textId="26F51F8E" w:rsidR="00EF6840" w:rsidRPr="00385CEB" w:rsidRDefault="00EF6840" w:rsidP="00395E96">
      <w:pPr>
        <w:pStyle w:val="ListParagraph"/>
        <w:numPr>
          <w:ilvl w:val="0"/>
          <w:numId w:val="3"/>
        </w:numPr>
        <w:rPr>
          <w:b/>
          <w:bCs/>
        </w:rPr>
      </w:pPr>
      <w:r w:rsidRPr="00385CEB">
        <w:rPr>
          <w:b/>
          <w:bCs/>
        </w:rPr>
        <w:t xml:space="preserve">Terminal </w:t>
      </w:r>
      <w:r w:rsidR="00F66A92">
        <w:rPr>
          <w:b/>
          <w:bCs/>
        </w:rPr>
        <w:t>Definitions</w:t>
      </w:r>
    </w:p>
    <w:p w14:paraId="0F9F0D71" w14:textId="12EA0923" w:rsidR="00EF6840" w:rsidRDefault="00EF6840" w:rsidP="00395E96">
      <w:pPr>
        <w:pStyle w:val="ListParagraph"/>
        <w:numPr>
          <w:ilvl w:val="1"/>
          <w:numId w:val="3"/>
        </w:numPr>
      </w:pPr>
      <w:r>
        <w:t>Terminal code &amp; name must be non-blank, non-null</w:t>
      </w:r>
    </w:p>
    <w:p w14:paraId="101204D6" w14:textId="5CA519A3" w:rsidR="00EF6840" w:rsidRDefault="00EF6840" w:rsidP="00395E96">
      <w:pPr>
        <w:pStyle w:val="ListParagraph"/>
        <w:numPr>
          <w:ilvl w:val="1"/>
          <w:numId w:val="3"/>
        </w:numPr>
      </w:pPr>
      <w:r>
        <w:t>Terminal’s Port Code must be drawn from E02</w:t>
      </w:r>
    </w:p>
    <w:p w14:paraId="49A0A697" w14:textId="343218C2" w:rsidR="00EF6840" w:rsidRPr="00385CEB" w:rsidRDefault="00EF6840" w:rsidP="00395E96">
      <w:pPr>
        <w:pStyle w:val="ListParagraph"/>
        <w:numPr>
          <w:ilvl w:val="0"/>
          <w:numId w:val="3"/>
        </w:numPr>
        <w:rPr>
          <w:b/>
          <w:bCs/>
        </w:rPr>
      </w:pPr>
      <w:r w:rsidRPr="00385CEB">
        <w:rPr>
          <w:b/>
          <w:bCs/>
        </w:rPr>
        <w:t>Gate</w:t>
      </w:r>
      <w:r w:rsidR="00F66A92">
        <w:rPr>
          <w:b/>
          <w:bCs/>
        </w:rPr>
        <w:t xml:space="preserve"> Definitions</w:t>
      </w:r>
    </w:p>
    <w:p w14:paraId="6C32C486" w14:textId="7310AE4C" w:rsidR="00EF6840" w:rsidRDefault="00EF6840" w:rsidP="00395E96">
      <w:pPr>
        <w:pStyle w:val="ListParagraph"/>
        <w:numPr>
          <w:ilvl w:val="1"/>
          <w:numId w:val="3"/>
        </w:numPr>
      </w:pPr>
      <w:r>
        <w:t>Gate code &amp; name must be non-blank, non-null</w:t>
      </w:r>
    </w:p>
    <w:p w14:paraId="1490AA65" w14:textId="7CDFF3A8" w:rsidR="00EF6840" w:rsidRDefault="00EF6840" w:rsidP="00395E96">
      <w:pPr>
        <w:pStyle w:val="ListParagraph"/>
        <w:numPr>
          <w:ilvl w:val="1"/>
          <w:numId w:val="3"/>
        </w:numPr>
      </w:pPr>
      <w:r>
        <w:t xml:space="preserve">Gate’s Port Code must be </w:t>
      </w:r>
      <w:r w:rsidR="009C1415">
        <w:t>drawn from E02</w:t>
      </w:r>
    </w:p>
    <w:p w14:paraId="52CAA8F0" w14:textId="5D36568E" w:rsidR="009C1415" w:rsidRPr="00385CEB" w:rsidRDefault="009C1415" w:rsidP="00395E96">
      <w:pPr>
        <w:pStyle w:val="ListParagraph"/>
        <w:numPr>
          <w:ilvl w:val="0"/>
          <w:numId w:val="3"/>
        </w:numPr>
        <w:rPr>
          <w:b/>
          <w:bCs/>
        </w:rPr>
      </w:pPr>
      <w:r w:rsidRPr="00385CEB">
        <w:rPr>
          <w:b/>
          <w:bCs/>
        </w:rPr>
        <w:t xml:space="preserve">Flight Officials </w:t>
      </w:r>
      <w:r w:rsidR="00F66A92">
        <w:rPr>
          <w:b/>
          <w:bCs/>
        </w:rPr>
        <w:t>Definitions</w:t>
      </w:r>
    </w:p>
    <w:p w14:paraId="6C70DF7B" w14:textId="51953F7D" w:rsidR="00A005C1" w:rsidRDefault="00A005C1" w:rsidP="00395E96">
      <w:pPr>
        <w:pStyle w:val="ListParagraph"/>
        <w:numPr>
          <w:ilvl w:val="1"/>
          <w:numId w:val="3"/>
        </w:numPr>
      </w:pPr>
      <w:r>
        <w:t xml:space="preserve">Flight </w:t>
      </w:r>
      <w:r w:rsidR="003901FF">
        <w:t xml:space="preserve">Officials </w:t>
      </w:r>
      <w:r>
        <w:t>code &amp; name must be non-blank, non-null</w:t>
      </w:r>
    </w:p>
    <w:p w14:paraId="55FBD036" w14:textId="290C4984" w:rsidR="00B572F9" w:rsidRDefault="00A005C1" w:rsidP="00395E96">
      <w:pPr>
        <w:pStyle w:val="ListParagraph"/>
        <w:numPr>
          <w:ilvl w:val="1"/>
          <w:numId w:val="3"/>
        </w:numPr>
      </w:pPr>
      <w:r>
        <w:t xml:space="preserve">Flight Official’s Related Airline </w:t>
      </w:r>
      <w:r w:rsidR="003901FF">
        <w:t>code must be drawn from E03</w:t>
      </w:r>
    </w:p>
    <w:p w14:paraId="0FF7BC9F" w14:textId="00DC7FCA" w:rsidR="003901FF" w:rsidRPr="00385CEB" w:rsidRDefault="003901FF" w:rsidP="00395E96">
      <w:pPr>
        <w:pStyle w:val="ListParagraph"/>
        <w:numPr>
          <w:ilvl w:val="0"/>
          <w:numId w:val="3"/>
        </w:numPr>
        <w:rPr>
          <w:b/>
          <w:bCs/>
        </w:rPr>
      </w:pPr>
      <w:r w:rsidRPr="00385CEB">
        <w:rPr>
          <w:b/>
          <w:bCs/>
        </w:rPr>
        <w:t>Flight</w:t>
      </w:r>
      <w:r w:rsidR="00F66A92">
        <w:rPr>
          <w:b/>
          <w:bCs/>
        </w:rPr>
        <w:t xml:space="preserve"> Definitions</w:t>
      </w:r>
    </w:p>
    <w:p w14:paraId="6915D5B9" w14:textId="77777777" w:rsidR="003901FF" w:rsidRDefault="003901FF" w:rsidP="00395E96">
      <w:pPr>
        <w:pStyle w:val="ListParagraph"/>
        <w:numPr>
          <w:ilvl w:val="1"/>
          <w:numId w:val="3"/>
        </w:numPr>
      </w:pPr>
      <w:r>
        <w:t>Flight code &amp; name must be non-blank, non-null</w:t>
      </w:r>
    </w:p>
    <w:p w14:paraId="023A9292" w14:textId="69C4BD7E" w:rsidR="003901FF" w:rsidRDefault="003901FF" w:rsidP="00395E96">
      <w:pPr>
        <w:pStyle w:val="ListParagraph"/>
        <w:numPr>
          <w:ilvl w:val="1"/>
          <w:numId w:val="3"/>
        </w:numPr>
      </w:pPr>
      <w:r>
        <w:t>Flight Source Port must be drawn from E02</w:t>
      </w:r>
    </w:p>
    <w:p w14:paraId="21861841" w14:textId="3FB969BF" w:rsidR="003901FF" w:rsidRDefault="003901FF" w:rsidP="00395E96">
      <w:pPr>
        <w:pStyle w:val="ListParagraph"/>
        <w:numPr>
          <w:ilvl w:val="1"/>
          <w:numId w:val="3"/>
        </w:numPr>
      </w:pPr>
      <w:r>
        <w:t>Flight Destination Port must be drawn from E02</w:t>
      </w:r>
    </w:p>
    <w:p w14:paraId="758A533E" w14:textId="1E35F213" w:rsidR="003901FF" w:rsidRDefault="003901FF" w:rsidP="00395E96">
      <w:pPr>
        <w:pStyle w:val="ListParagraph"/>
        <w:numPr>
          <w:ilvl w:val="1"/>
          <w:numId w:val="3"/>
        </w:numPr>
      </w:pPr>
      <w:r>
        <w:t>Flight Intermediary Port must be drawn from E02</w:t>
      </w:r>
    </w:p>
    <w:p w14:paraId="51BA4001" w14:textId="3C7A4F61" w:rsidR="00D12011" w:rsidRDefault="00D12011" w:rsidP="00395E96">
      <w:pPr>
        <w:pStyle w:val="ListParagraph"/>
        <w:numPr>
          <w:ilvl w:val="1"/>
          <w:numId w:val="3"/>
        </w:numPr>
      </w:pPr>
      <w:r>
        <w:t>Flight Source, Destination, &amp; Intermediary Ports must not be duplicates</w:t>
      </w:r>
    </w:p>
    <w:p w14:paraId="5B0C5C33" w14:textId="0CCC6623" w:rsidR="003901FF" w:rsidRDefault="003901FF" w:rsidP="00395E96">
      <w:pPr>
        <w:pStyle w:val="ListParagraph"/>
        <w:numPr>
          <w:ilvl w:val="1"/>
          <w:numId w:val="3"/>
        </w:numPr>
      </w:pPr>
      <w:r>
        <w:t>Flight’s Related Airline must be drawn from E03</w:t>
      </w:r>
    </w:p>
    <w:p w14:paraId="29BF18EC" w14:textId="6DE99204" w:rsidR="003901FF" w:rsidRDefault="003901FF" w:rsidP="00395E96">
      <w:pPr>
        <w:pStyle w:val="ListParagraph"/>
        <w:numPr>
          <w:ilvl w:val="1"/>
          <w:numId w:val="3"/>
        </w:numPr>
      </w:pPr>
      <w:r>
        <w:t>Flights Related Aircraft must be drawn from E04</w:t>
      </w:r>
    </w:p>
    <w:p w14:paraId="1FA0EE48" w14:textId="296A0B47" w:rsidR="003901FF" w:rsidRPr="00385CEB" w:rsidRDefault="003901FF" w:rsidP="00395E96">
      <w:pPr>
        <w:pStyle w:val="ListParagraph"/>
        <w:numPr>
          <w:ilvl w:val="0"/>
          <w:numId w:val="3"/>
        </w:numPr>
        <w:rPr>
          <w:b/>
          <w:bCs/>
        </w:rPr>
      </w:pPr>
      <w:r w:rsidRPr="00385CEB">
        <w:rPr>
          <w:b/>
          <w:bCs/>
        </w:rPr>
        <w:t>Arrival/Departure</w:t>
      </w:r>
      <w:r w:rsidR="00F66A92">
        <w:rPr>
          <w:b/>
          <w:bCs/>
        </w:rPr>
        <w:t xml:space="preserve"> Schedule Definitions</w:t>
      </w:r>
    </w:p>
    <w:p w14:paraId="04276A29" w14:textId="77777777" w:rsidR="00A30575" w:rsidRDefault="00A30575" w:rsidP="00395E96">
      <w:pPr>
        <w:pStyle w:val="ListParagraph"/>
        <w:numPr>
          <w:ilvl w:val="1"/>
          <w:numId w:val="3"/>
        </w:numPr>
      </w:pPr>
      <w:r>
        <w:t>Arrival/Departure Schedule code &amp; name must be non-blank, non-null</w:t>
      </w:r>
    </w:p>
    <w:p w14:paraId="42C117AB" w14:textId="27205556" w:rsidR="003901FF" w:rsidRDefault="00CD19A4" w:rsidP="00395E96">
      <w:pPr>
        <w:pStyle w:val="ListParagraph"/>
        <w:numPr>
          <w:ilvl w:val="1"/>
          <w:numId w:val="3"/>
        </w:numPr>
      </w:pPr>
      <w:r>
        <w:t>Flight Number must be drawn from E09</w:t>
      </w:r>
    </w:p>
    <w:p w14:paraId="42403AFD" w14:textId="3372F7F4" w:rsidR="00CD19A4" w:rsidRDefault="00CD19A4" w:rsidP="00395E96">
      <w:pPr>
        <w:pStyle w:val="ListParagraph"/>
        <w:numPr>
          <w:ilvl w:val="1"/>
          <w:numId w:val="3"/>
        </w:numPr>
      </w:pPr>
      <w:r>
        <w:t>Flight First Pilot must be drawn from E08</w:t>
      </w:r>
    </w:p>
    <w:p w14:paraId="5F345F73" w14:textId="0E233586" w:rsidR="00CD19A4" w:rsidRDefault="00CD19A4" w:rsidP="00395E96">
      <w:pPr>
        <w:pStyle w:val="ListParagraph"/>
        <w:numPr>
          <w:ilvl w:val="1"/>
          <w:numId w:val="3"/>
        </w:numPr>
      </w:pPr>
      <w:r>
        <w:lastRenderedPageBreak/>
        <w:t>Flight Second Pilot must be drawn from E08</w:t>
      </w:r>
    </w:p>
    <w:p w14:paraId="7911B6F0" w14:textId="79374B82" w:rsidR="00CD19A4" w:rsidRDefault="00CD19A4" w:rsidP="00395E96">
      <w:pPr>
        <w:pStyle w:val="ListParagraph"/>
        <w:numPr>
          <w:ilvl w:val="1"/>
          <w:numId w:val="3"/>
        </w:numPr>
      </w:pPr>
      <w:r>
        <w:t xml:space="preserve">Flight Main Attendant must be </w:t>
      </w:r>
      <w:r w:rsidR="00501E22">
        <w:t>drawn from E08</w:t>
      </w:r>
    </w:p>
    <w:p w14:paraId="757ED3E4" w14:textId="5097B596" w:rsidR="00501E22" w:rsidRDefault="00501E22" w:rsidP="00395E96">
      <w:pPr>
        <w:pStyle w:val="ListParagraph"/>
        <w:numPr>
          <w:ilvl w:val="1"/>
          <w:numId w:val="3"/>
        </w:numPr>
      </w:pPr>
      <w:r>
        <w:t>Flight Other Attendant</w:t>
      </w:r>
      <w:r w:rsidR="00C57D6B">
        <w:t xml:space="preserve"> 2</w:t>
      </w:r>
      <w:r>
        <w:t xml:space="preserve"> must be drawn from E08</w:t>
      </w:r>
    </w:p>
    <w:p w14:paraId="3C8A58FC" w14:textId="71B5BF0D" w:rsidR="00501E22" w:rsidRDefault="00C57D6B" w:rsidP="00395E96">
      <w:pPr>
        <w:pStyle w:val="ListParagraph"/>
        <w:numPr>
          <w:ilvl w:val="1"/>
          <w:numId w:val="3"/>
        </w:numPr>
      </w:pPr>
      <w:r>
        <w:t>Flight Other Attendant 3 must be drawn from E08</w:t>
      </w:r>
    </w:p>
    <w:p w14:paraId="3F315325" w14:textId="1C630C51" w:rsidR="00C57D6B" w:rsidRDefault="00C57D6B" w:rsidP="00395E96">
      <w:pPr>
        <w:pStyle w:val="ListParagraph"/>
        <w:numPr>
          <w:ilvl w:val="1"/>
          <w:numId w:val="3"/>
        </w:numPr>
      </w:pPr>
      <w:r>
        <w:t>Flight Other Attendant 4 must be drawn from E08</w:t>
      </w:r>
    </w:p>
    <w:p w14:paraId="73E0E758" w14:textId="009C7977" w:rsidR="00C57D6B" w:rsidRDefault="00C57D6B" w:rsidP="00395E96">
      <w:pPr>
        <w:pStyle w:val="ListParagraph"/>
        <w:numPr>
          <w:ilvl w:val="1"/>
          <w:numId w:val="3"/>
        </w:numPr>
      </w:pPr>
      <w:r>
        <w:t>Flight Other Attendant 5 must be drawn from E08</w:t>
      </w:r>
    </w:p>
    <w:p w14:paraId="43F00251" w14:textId="38FE7F3E" w:rsidR="00C57D6B" w:rsidRDefault="00C57D6B" w:rsidP="00395E96">
      <w:pPr>
        <w:pStyle w:val="ListParagraph"/>
        <w:numPr>
          <w:ilvl w:val="1"/>
          <w:numId w:val="3"/>
        </w:numPr>
      </w:pPr>
      <w:r>
        <w:t>Flight Other Attendant 6 must be drawn from E08</w:t>
      </w:r>
    </w:p>
    <w:p w14:paraId="3A8E202B" w14:textId="05F03C53" w:rsidR="006B6CE3" w:rsidRDefault="006B6CE3" w:rsidP="00395E96">
      <w:pPr>
        <w:pStyle w:val="ListParagraph"/>
        <w:numPr>
          <w:ilvl w:val="1"/>
          <w:numId w:val="3"/>
        </w:numPr>
      </w:pPr>
      <w:r>
        <w:t xml:space="preserve">Flight </w:t>
      </w:r>
      <w:r w:rsidR="002E47DA">
        <w:t>crew</w:t>
      </w:r>
      <w:r>
        <w:t xml:space="preserve"> </w:t>
      </w:r>
      <w:r w:rsidR="00063DCE">
        <w:t>FKs must be unique per-flight, i.e. no duplicates</w:t>
      </w:r>
      <w:r w:rsidR="00822D7D">
        <w:t xml:space="preserve"> within a single row</w:t>
      </w:r>
    </w:p>
    <w:p w14:paraId="3FA350F6" w14:textId="079C925E" w:rsidR="002E47DA" w:rsidRDefault="002E47DA" w:rsidP="00395E96">
      <w:pPr>
        <w:pStyle w:val="ListParagraph"/>
        <w:numPr>
          <w:ilvl w:val="1"/>
          <w:numId w:val="3"/>
        </w:numPr>
      </w:pPr>
      <w:r>
        <w:t>Flight crew FK referencing a s</w:t>
      </w:r>
      <w:r w:rsidR="00245448">
        <w:t>pecific</w:t>
      </w:r>
      <w:r>
        <w:t xml:space="preserve"> </w:t>
      </w:r>
      <w:r w:rsidR="00197ED6">
        <w:t xml:space="preserve">employee </w:t>
      </w:r>
      <w:r>
        <w:t xml:space="preserve">cannot exist on two </w:t>
      </w:r>
      <w:r w:rsidR="00197ED6">
        <w:t xml:space="preserve">simultaneous </w:t>
      </w:r>
      <w:r>
        <w:t>flights</w:t>
      </w:r>
    </w:p>
    <w:p w14:paraId="1CF0908B" w14:textId="7191D08C" w:rsidR="00C57D6B" w:rsidRPr="00385CEB" w:rsidRDefault="0087445B" w:rsidP="00395E96">
      <w:pPr>
        <w:pStyle w:val="ListParagraph"/>
        <w:numPr>
          <w:ilvl w:val="0"/>
          <w:numId w:val="3"/>
        </w:numPr>
        <w:rPr>
          <w:b/>
          <w:bCs/>
        </w:rPr>
      </w:pPr>
      <w:r w:rsidRPr="00385CEB">
        <w:rPr>
          <w:b/>
          <w:bCs/>
        </w:rPr>
        <w:t>Aircraft Type</w:t>
      </w:r>
      <w:r w:rsidR="00F66A92">
        <w:rPr>
          <w:b/>
          <w:bCs/>
        </w:rPr>
        <w:t xml:space="preserve"> Definitions</w:t>
      </w:r>
    </w:p>
    <w:p w14:paraId="219E80D7" w14:textId="0DB98B30" w:rsidR="0087445B" w:rsidRDefault="00F3267E" w:rsidP="00395E96">
      <w:pPr>
        <w:pStyle w:val="ListParagraph"/>
        <w:numPr>
          <w:ilvl w:val="1"/>
          <w:numId w:val="3"/>
        </w:numPr>
      </w:pPr>
      <w:r>
        <w:t>Aircraft Type code &amp; name must be non-blank, non-null</w:t>
      </w:r>
    </w:p>
    <w:p w14:paraId="046D6853" w14:textId="01A31B60" w:rsidR="454CC39C" w:rsidRDefault="00453729" w:rsidP="00395E96">
      <w:pPr>
        <w:pStyle w:val="ListParagraph"/>
        <w:numPr>
          <w:ilvl w:val="1"/>
          <w:numId w:val="3"/>
        </w:numPr>
      </w:pPr>
      <w:r>
        <w:t>Aircraft type code must be drawn from IATA lists</w:t>
      </w:r>
      <w:r w:rsidR="00F2458C">
        <w:t xml:space="preserve">, e.g. a Boeing </w:t>
      </w:r>
      <w:r w:rsidR="00EF10EA">
        <w:t xml:space="preserve">737-800 is </w:t>
      </w:r>
      <w:r w:rsidR="0091272A" w:rsidRPr="00312A6D">
        <w:rPr>
          <w:b/>
        </w:rPr>
        <w:t>738</w:t>
      </w:r>
      <w:r w:rsidR="0091272A">
        <w:t>.</w:t>
      </w:r>
    </w:p>
    <w:p w14:paraId="55D75BDC" w14:textId="77777777" w:rsidR="00E1173D" w:rsidRPr="00105933" w:rsidRDefault="00E1173D" w:rsidP="00B31DEE"/>
    <w:p w14:paraId="2EE22FFA" w14:textId="4A237B85" w:rsidR="005C7217" w:rsidRPr="00464A54" w:rsidRDefault="005C7217" w:rsidP="00464A54">
      <w:pPr>
        <w:pStyle w:val="Heading2"/>
      </w:pPr>
      <w:bookmarkStart w:id="17" w:name="_Toc97217080"/>
      <w:r w:rsidRPr="00464A54">
        <w:t>Procedural Rules</w:t>
      </w:r>
      <w:r w:rsidR="00BF4F00" w:rsidRPr="00464A54">
        <w:t xml:space="preserve"> &amp; System Security Rules</w:t>
      </w:r>
      <w:bookmarkEnd w:id="17"/>
    </w:p>
    <w:p w14:paraId="4CC4CC86" w14:textId="5C542497" w:rsidR="005C7217" w:rsidRPr="005C7217" w:rsidRDefault="00090270" w:rsidP="00395E96">
      <w:pPr>
        <w:pStyle w:val="ListParagraph"/>
        <w:numPr>
          <w:ilvl w:val="0"/>
          <w:numId w:val="15"/>
        </w:numPr>
      </w:pPr>
      <w:r>
        <w:t>PIS:</w:t>
      </w:r>
      <w:r w:rsidR="009D074C">
        <w:t xml:space="preserve"> Logistics data for ports of interest must be specified first</w:t>
      </w:r>
      <w:r w:rsidR="00130A6F">
        <w:t xml:space="preserve"> and be completed</w:t>
      </w:r>
      <w:r w:rsidR="008B2870">
        <w:t xml:space="preserve"> before all other subsystems</w:t>
      </w:r>
      <w:r w:rsidR="009D074C">
        <w:t xml:space="preserve">.  </w:t>
      </w:r>
      <w:r w:rsidR="0001204B">
        <w:t xml:space="preserve">This includes countries, </w:t>
      </w:r>
      <w:r w:rsidR="00130A6F">
        <w:t>air</w:t>
      </w:r>
      <w:r w:rsidR="0001204B">
        <w:t>ports</w:t>
      </w:r>
      <w:r w:rsidR="003C00F5">
        <w:t>, runways, terminals, and gates.</w:t>
      </w:r>
      <w:r w:rsidR="00CD3003">
        <w:t xml:space="preserve">  This information will stay largely static and be widely referenced, only changing with opening or closure of an airport or renovations.</w:t>
      </w:r>
    </w:p>
    <w:p w14:paraId="22D7B3C1" w14:textId="75B39841" w:rsidR="003C00F5" w:rsidRPr="005C7217" w:rsidRDefault="003C00F5" w:rsidP="00395E96">
      <w:pPr>
        <w:pStyle w:val="ListParagraph"/>
        <w:numPr>
          <w:ilvl w:val="0"/>
          <w:numId w:val="15"/>
        </w:numPr>
      </w:pPr>
      <w:r>
        <w:t>A</w:t>
      </w:r>
      <w:r w:rsidR="00090270">
        <w:t>AS</w:t>
      </w:r>
      <w:r>
        <w:t>:  The system must be updated with detailed information on all airlines and aircraft</w:t>
      </w:r>
      <w:r w:rsidR="00025D7F">
        <w:t>, after the completion of the Port Information Subsystem</w:t>
      </w:r>
    </w:p>
    <w:p w14:paraId="2720EEC4" w14:textId="1AA26BB0" w:rsidR="00443353" w:rsidRDefault="00090270" w:rsidP="00395E96">
      <w:pPr>
        <w:pStyle w:val="ListParagraph"/>
        <w:numPr>
          <w:ilvl w:val="0"/>
          <w:numId w:val="15"/>
        </w:numPr>
      </w:pPr>
      <w:r>
        <w:t>FIS</w:t>
      </w:r>
      <w:r w:rsidR="00443353">
        <w:t xml:space="preserve">:  </w:t>
      </w:r>
      <w:r w:rsidR="003578FB">
        <w:t xml:space="preserve">Must be entered and updated daily, such that the latest information is </w:t>
      </w:r>
      <w:r w:rsidR="00407116">
        <w:t>always available to end users.</w:t>
      </w:r>
      <w:r w:rsidR="0005430F">
        <w:t xml:space="preserve">  This data will be added and changed the most rapidly.</w:t>
      </w:r>
    </w:p>
    <w:p w14:paraId="06567187" w14:textId="1578864D" w:rsidR="00242EC1" w:rsidRPr="00464A54" w:rsidRDefault="00242EC1" w:rsidP="00464A54">
      <w:pPr>
        <w:pStyle w:val="Heading3"/>
      </w:pPr>
      <w:bookmarkStart w:id="18" w:name="_Toc97217081"/>
      <w:r w:rsidRPr="00464A54">
        <w:t>System Security</w:t>
      </w:r>
      <w:bookmarkEnd w:id="18"/>
    </w:p>
    <w:p w14:paraId="520721AE" w14:textId="77777777" w:rsidR="00242EC1" w:rsidRDefault="00242EC1">
      <w:r>
        <w:t xml:space="preserve">LAM will have different user access levels depending on the mission of the user. For example, an air traffic controlling officer will want access to specific entities relating to that task, but has no need to access the entire system. Of course, an airline or port may </w:t>
      </w:r>
      <w:r>
        <w:lastRenderedPageBreak/>
        <w:t>override this by providing them access to an administrator account if for some reason they disagree, but in this way we can highlight specific areas of interest to the individual user and make sure to keep database tampering to a minimum. This has a positive net effect on overall system security by limiting points of failure in the system. The basic access levels should be as follows:</w:t>
      </w:r>
    </w:p>
    <w:p w14:paraId="606E3C93" w14:textId="77777777" w:rsidR="00242EC1" w:rsidRDefault="00242EC1" w:rsidP="00395E96">
      <w:pPr>
        <w:pStyle w:val="ListParagraph"/>
        <w:numPr>
          <w:ilvl w:val="0"/>
          <w:numId w:val="19"/>
        </w:numPr>
      </w:pPr>
      <w:r w:rsidRPr="58D9AFED">
        <w:rPr>
          <w:b/>
          <w:bCs/>
        </w:rPr>
        <w:t xml:space="preserve">Scheduler </w:t>
      </w:r>
      <w:r>
        <w:t>– basic access level to see and edit entities relating to flight schedules and flights themselves only. Full access to: ‘E08 – Flight Officials’, ‘E09 – Flights’, and ‘E10 -- Scheduling’. Grant access to logical views containing the same information in a different layout. No other access needed, reports to Department Management.</w:t>
      </w:r>
    </w:p>
    <w:p w14:paraId="6D05D8C5" w14:textId="77777777" w:rsidR="00242EC1" w:rsidRDefault="00242EC1" w:rsidP="00395E96">
      <w:pPr>
        <w:pStyle w:val="ListParagraph"/>
        <w:numPr>
          <w:ilvl w:val="0"/>
          <w:numId w:val="19"/>
        </w:numPr>
      </w:pPr>
      <w:r w:rsidRPr="58D9AFED">
        <w:rPr>
          <w:b/>
          <w:bCs/>
        </w:rPr>
        <w:t xml:space="preserve">Controller </w:t>
      </w:r>
      <w:r>
        <w:t>– access level to see and edit entities relating to security checkpoints and flight management as pertains to collision prevention. Full access to: ‘E04 -- Aircrafts’, ‘E05 -- Runways’, ‘E06 -- Terminals’, ‘E07 -- Gates’, ‘E11 -- Aircraft Types’. Grant access to logical views containing the same information in a different layout. Read only (view) access to ‘E10 -- Scheduling’ so the controller can see what flights are on deck or supposed to be launching currently and track their flight ID. Reports to Department Management users.</w:t>
      </w:r>
    </w:p>
    <w:p w14:paraId="1EE46AE0" w14:textId="08264375" w:rsidR="276BDA47" w:rsidRDefault="276BDA47" w:rsidP="00395E96">
      <w:pPr>
        <w:pStyle w:val="ListParagraph"/>
        <w:numPr>
          <w:ilvl w:val="0"/>
          <w:numId w:val="19"/>
        </w:numPr>
      </w:pPr>
      <w:r w:rsidRPr="58D9AFED">
        <w:rPr>
          <w:b/>
          <w:bCs/>
        </w:rPr>
        <w:t xml:space="preserve">Department Management </w:t>
      </w:r>
      <w:r>
        <w:t>– higher access  level to see and edit entities relating to active ports/airlines and their children entities relating to employees. Full access to ‘E01 -- Countries’, ‘E02 -- Participating Ports’, ‘E03 -- Airlines’, ‘E08 -- Flight Officials’. Grant access to logical views containing the same information in a different layout. Read only (view) access to ‘E10 -- Scheduling’ to view available flights for an airline, it’s status, and it’s crew setup. Department management oversees Controller and Scheduler users, and directly informs them of changes to be made in the system outside of full access capabilities. Reports to Administrators.</w:t>
      </w:r>
    </w:p>
    <w:p w14:paraId="2E393E2A" w14:textId="0DD055EA" w:rsidR="00242EC1" w:rsidRDefault="00242EC1" w:rsidP="00395E96">
      <w:pPr>
        <w:pStyle w:val="ListParagraph"/>
        <w:numPr>
          <w:ilvl w:val="0"/>
          <w:numId w:val="19"/>
        </w:numPr>
      </w:pPr>
      <w:r w:rsidRPr="58D9AFED">
        <w:rPr>
          <w:b/>
          <w:bCs/>
        </w:rPr>
        <w:t xml:space="preserve">Administrators </w:t>
      </w:r>
      <w:r>
        <w:t xml:space="preserve">– Highest access level of user, granted access to full system control to make emergency changes or adjustments outside of the purview of other access levels. Full access to logical views used by other user tiers, and may create new logical views for them to use. To be clear, this user is NOT supposed to delete or remove default tables or views, instead they may depreciate them and grant </w:t>
      </w:r>
      <w:r>
        <w:lastRenderedPageBreak/>
        <w:t>other users access to personalized logical views or tables with updated and personalized information that they deem more beneficial, but they do have the power to do so. This user may personalize their own database by adding extra tables to keep track of specific information for their particular employer and in general ensure maintenance and updating of the system at large. It is this user’s responsibility to make sure LAM continues to deliver functionality to their employer (or from the LAM system’s perspective, a pool of users).</w:t>
      </w:r>
    </w:p>
    <w:p w14:paraId="75453BE9" w14:textId="2FC6F5E4" w:rsidR="58D9AFED" w:rsidRDefault="58D9AFED" w:rsidP="58D9AFED"/>
    <w:p w14:paraId="515EF461" w14:textId="29300BA3" w:rsidR="00F90E0D" w:rsidRPr="00EF6B9B" w:rsidRDefault="00F90E0D" w:rsidP="00EF6B9B">
      <w:pPr>
        <w:pStyle w:val="Heading2"/>
      </w:pPr>
      <w:bookmarkStart w:id="19" w:name="_Toc97217082"/>
      <w:r w:rsidRPr="00EF6B9B">
        <w:t>Derivation Rules</w:t>
      </w:r>
      <w:bookmarkEnd w:id="19"/>
    </w:p>
    <w:p w14:paraId="70127850" w14:textId="132AB34A" w:rsidR="00DD0646" w:rsidRDefault="00E51FE1" w:rsidP="005C7217">
      <w:r>
        <w:t xml:space="preserve">Derivation rules related to how certain calculated data will be derived. Following is a schedule of logical views that will be referenced from the various </w:t>
      </w:r>
      <w:r w:rsidR="00E646DA">
        <w:t>INQUIRE/REPORT operations to provide useful output</w:t>
      </w:r>
      <w:r w:rsidR="00096DF6">
        <w:t xml:space="preserve">s from the system. </w:t>
      </w:r>
    </w:p>
    <w:p w14:paraId="1C3D1304" w14:textId="310F0E85" w:rsidR="00096DF6" w:rsidRPr="0080050D" w:rsidRDefault="008202DE" w:rsidP="0080050D">
      <w:pPr>
        <w:spacing w:line="259" w:lineRule="auto"/>
        <w:jc w:val="left"/>
      </w:pPr>
      <w:r>
        <w:rPr>
          <w:b/>
          <w:bCs/>
        </w:rPr>
        <w:t xml:space="preserve">Figure 4.12: </w:t>
      </w:r>
      <w:r w:rsidR="00096DF6" w:rsidRPr="0010298C">
        <w:rPr>
          <w:b/>
          <w:bCs/>
        </w:rPr>
        <w:t>Sch</w:t>
      </w:r>
      <w:r w:rsidR="00175B66" w:rsidRPr="0010298C">
        <w:rPr>
          <w:b/>
          <w:bCs/>
        </w:rPr>
        <w:t>e</w:t>
      </w:r>
      <w:r w:rsidR="00096DF6" w:rsidRPr="0010298C">
        <w:rPr>
          <w:b/>
          <w:bCs/>
        </w:rPr>
        <w:t xml:space="preserve">dule of Required Logical Views </w:t>
      </w:r>
    </w:p>
    <w:tbl>
      <w:tblPr>
        <w:tblStyle w:val="GridTable4-Accent5"/>
        <w:tblW w:w="9625" w:type="dxa"/>
        <w:tblLayout w:type="fixed"/>
        <w:tblLook w:val="04A0" w:firstRow="1" w:lastRow="0" w:firstColumn="1" w:lastColumn="0" w:noHBand="0" w:noVBand="1"/>
      </w:tblPr>
      <w:tblGrid>
        <w:gridCol w:w="3325"/>
        <w:gridCol w:w="6300"/>
      </w:tblGrid>
      <w:tr w:rsidR="00175B66" w14:paraId="7F070560" w14:textId="77777777" w:rsidTr="006972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25" w:type="dxa"/>
          </w:tcPr>
          <w:p w14:paraId="0F95F18D" w14:textId="0A9B0539" w:rsidR="00175B66" w:rsidRDefault="00175B66" w:rsidP="005B5991">
            <w:pPr>
              <w:rPr>
                <w:szCs w:val="24"/>
              </w:rPr>
            </w:pPr>
            <w:r>
              <w:rPr>
                <w:szCs w:val="24"/>
              </w:rPr>
              <w:t>Descriptiv</w:t>
            </w:r>
            <w:r>
              <w:rPr>
                <w:b w:val="0"/>
                <w:bCs w:val="0"/>
                <w:szCs w:val="24"/>
              </w:rPr>
              <w:t>e</w:t>
            </w:r>
            <w:r>
              <w:rPr>
                <w:szCs w:val="24"/>
              </w:rPr>
              <w:t xml:space="preserve"> Name</w:t>
            </w:r>
          </w:p>
        </w:tc>
        <w:tc>
          <w:tcPr>
            <w:tcW w:w="6300" w:type="dxa"/>
          </w:tcPr>
          <w:p w14:paraId="066056C3" w14:textId="735AEC9A" w:rsidR="00175B66" w:rsidRDefault="00175B66" w:rsidP="005B5991">
            <w:pPr>
              <w:cnfStyle w:val="100000000000" w:firstRow="1" w:lastRow="0" w:firstColumn="0" w:lastColumn="0" w:oddVBand="0" w:evenVBand="0" w:oddHBand="0" w:evenHBand="0" w:firstRowFirstColumn="0" w:firstRowLastColumn="0" w:lastRowFirstColumn="0" w:lastRowLastColumn="0"/>
              <w:rPr>
                <w:szCs w:val="24"/>
              </w:rPr>
            </w:pPr>
            <w:r>
              <w:rPr>
                <w:szCs w:val="24"/>
              </w:rPr>
              <w:t>Summarized Specification</w:t>
            </w:r>
          </w:p>
        </w:tc>
      </w:tr>
      <w:tr w:rsidR="00175B66" w14:paraId="2B543FF5" w14:textId="77777777" w:rsidTr="006972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25" w:type="dxa"/>
          </w:tcPr>
          <w:p w14:paraId="4B663E7E" w14:textId="11D00BF7" w:rsidR="00175B66" w:rsidRDefault="00175B66" w:rsidP="005B5991">
            <w:pPr>
              <w:rPr>
                <w:szCs w:val="24"/>
              </w:rPr>
            </w:pPr>
            <w:r>
              <w:rPr>
                <w:szCs w:val="24"/>
              </w:rPr>
              <w:t>Port Connections</w:t>
            </w:r>
          </w:p>
        </w:tc>
        <w:tc>
          <w:tcPr>
            <w:tcW w:w="6300" w:type="dxa"/>
          </w:tcPr>
          <w:p w14:paraId="2C78431D" w14:textId="3C91A9F3" w:rsidR="00175B66" w:rsidRDefault="00175B66" w:rsidP="005B5991">
            <w:pPr>
              <w:cnfStyle w:val="000000100000" w:firstRow="0" w:lastRow="0" w:firstColumn="0" w:lastColumn="0" w:oddVBand="0" w:evenVBand="0" w:oddHBand="1" w:evenHBand="0" w:firstRowFirstColumn="0" w:firstRowLastColumn="0" w:lastRowFirstColumn="0" w:lastRowLastColumn="0"/>
              <w:rPr>
                <w:szCs w:val="24"/>
              </w:rPr>
            </w:pPr>
            <w:r>
              <w:rPr>
                <w:szCs w:val="24"/>
              </w:rPr>
              <w:t>Joins Port Definition (E02) to Country Definition (E01)</w:t>
            </w:r>
          </w:p>
        </w:tc>
      </w:tr>
      <w:tr w:rsidR="00175B66" w14:paraId="16E253FE" w14:textId="77777777" w:rsidTr="00697234">
        <w:trPr>
          <w:cantSplit/>
        </w:trPr>
        <w:tc>
          <w:tcPr>
            <w:cnfStyle w:val="001000000000" w:firstRow="0" w:lastRow="0" w:firstColumn="1" w:lastColumn="0" w:oddVBand="0" w:evenVBand="0" w:oddHBand="0" w:evenHBand="0" w:firstRowFirstColumn="0" w:firstRowLastColumn="0" w:lastRowFirstColumn="0" w:lastRowLastColumn="0"/>
            <w:tcW w:w="3325" w:type="dxa"/>
          </w:tcPr>
          <w:p w14:paraId="0F98DE42" w14:textId="5A5F2746" w:rsidR="00175B66" w:rsidRDefault="00175B66" w:rsidP="005B5991">
            <w:pPr>
              <w:rPr>
                <w:szCs w:val="24"/>
              </w:rPr>
            </w:pPr>
            <w:r>
              <w:rPr>
                <w:szCs w:val="24"/>
              </w:rPr>
              <w:t>Airline Connections</w:t>
            </w:r>
          </w:p>
        </w:tc>
        <w:tc>
          <w:tcPr>
            <w:tcW w:w="6300" w:type="dxa"/>
          </w:tcPr>
          <w:p w14:paraId="091103AC" w14:textId="3906C35D" w:rsidR="00175B66" w:rsidRDefault="00175B66" w:rsidP="005B5991">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Joins Airline (E03) to Port (E02) </w:t>
            </w:r>
            <w:r w:rsidR="001B1FFF">
              <w:rPr>
                <w:szCs w:val="24"/>
              </w:rPr>
              <w:t>and Country (E01)</w:t>
            </w:r>
          </w:p>
        </w:tc>
      </w:tr>
      <w:tr w:rsidR="00175B66" w14:paraId="102279E8" w14:textId="77777777" w:rsidTr="006972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25" w:type="dxa"/>
          </w:tcPr>
          <w:p w14:paraId="03BCF9BD" w14:textId="66813D10" w:rsidR="00175B66" w:rsidRDefault="00DA0CD1" w:rsidP="005B5991">
            <w:pPr>
              <w:rPr>
                <w:szCs w:val="24"/>
              </w:rPr>
            </w:pPr>
            <w:r>
              <w:rPr>
                <w:szCs w:val="24"/>
              </w:rPr>
              <w:t xml:space="preserve">Crew of </w:t>
            </w:r>
            <w:r w:rsidR="00845A38">
              <w:rPr>
                <w:szCs w:val="24"/>
              </w:rPr>
              <w:t>Specific</w:t>
            </w:r>
            <w:r>
              <w:rPr>
                <w:szCs w:val="24"/>
              </w:rPr>
              <w:t xml:space="preserve"> Flight</w:t>
            </w:r>
          </w:p>
        </w:tc>
        <w:tc>
          <w:tcPr>
            <w:tcW w:w="6300" w:type="dxa"/>
          </w:tcPr>
          <w:p w14:paraId="03C57F90" w14:textId="1BFA09CF" w:rsidR="00175B66" w:rsidRDefault="00DA0CD1" w:rsidP="005B5991">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Joins </w:t>
            </w:r>
            <w:r w:rsidR="00EA325C">
              <w:rPr>
                <w:szCs w:val="24"/>
              </w:rPr>
              <w:t>Flight Crew (E08) with</w:t>
            </w:r>
            <w:r w:rsidR="006B3393">
              <w:rPr>
                <w:szCs w:val="24"/>
              </w:rPr>
              <w:t xml:space="preserve"> Flights (E09) and</w:t>
            </w:r>
            <w:r w:rsidR="00EA325C">
              <w:rPr>
                <w:szCs w:val="24"/>
              </w:rPr>
              <w:t xml:space="preserve"> Scheduling (E10)</w:t>
            </w:r>
          </w:p>
        </w:tc>
      </w:tr>
      <w:tr w:rsidR="00032566" w14:paraId="72F05BF1" w14:textId="77777777" w:rsidTr="00697234">
        <w:trPr>
          <w:cantSplit/>
        </w:trPr>
        <w:tc>
          <w:tcPr>
            <w:cnfStyle w:val="001000000000" w:firstRow="0" w:lastRow="0" w:firstColumn="1" w:lastColumn="0" w:oddVBand="0" w:evenVBand="0" w:oddHBand="0" w:evenHBand="0" w:firstRowFirstColumn="0" w:firstRowLastColumn="0" w:lastRowFirstColumn="0" w:lastRowLastColumn="0"/>
            <w:tcW w:w="3325" w:type="dxa"/>
          </w:tcPr>
          <w:p w14:paraId="2D4F7868" w14:textId="54BF9832" w:rsidR="00032566" w:rsidRDefault="00032566" w:rsidP="005B5991">
            <w:pPr>
              <w:rPr>
                <w:szCs w:val="24"/>
              </w:rPr>
            </w:pPr>
            <w:r>
              <w:rPr>
                <w:szCs w:val="24"/>
              </w:rPr>
              <w:t>Crew Schedule</w:t>
            </w:r>
          </w:p>
        </w:tc>
        <w:tc>
          <w:tcPr>
            <w:tcW w:w="6300" w:type="dxa"/>
          </w:tcPr>
          <w:p w14:paraId="5CCB00F3" w14:textId="25A5ED71" w:rsidR="004B46A5" w:rsidRDefault="00032566" w:rsidP="005B5991">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Joins </w:t>
            </w:r>
            <w:r w:rsidR="00E7548B">
              <w:rPr>
                <w:szCs w:val="24"/>
              </w:rPr>
              <w:t>Flight Crew (E08) with Scheduling (E10)</w:t>
            </w:r>
          </w:p>
        </w:tc>
      </w:tr>
      <w:tr w:rsidR="004B46A5" w14:paraId="711F07AA" w14:textId="77777777" w:rsidTr="006972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25" w:type="dxa"/>
          </w:tcPr>
          <w:p w14:paraId="41DAD7AF" w14:textId="0B14434E" w:rsidR="004B46A5" w:rsidRDefault="004B46A5" w:rsidP="005B5991">
            <w:pPr>
              <w:rPr>
                <w:szCs w:val="24"/>
              </w:rPr>
            </w:pPr>
            <w:r>
              <w:rPr>
                <w:szCs w:val="24"/>
              </w:rPr>
              <w:t>Airframe Schedule</w:t>
            </w:r>
          </w:p>
        </w:tc>
        <w:tc>
          <w:tcPr>
            <w:tcW w:w="6300" w:type="dxa"/>
          </w:tcPr>
          <w:p w14:paraId="03911D55" w14:textId="3E6B428A" w:rsidR="004B46A5" w:rsidRDefault="004B46A5" w:rsidP="005B5991">
            <w:pPr>
              <w:cnfStyle w:val="000000100000" w:firstRow="0" w:lastRow="0" w:firstColumn="0" w:lastColumn="0" w:oddVBand="0" w:evenVBand="0" w:oddHBand="1" w:evenHBand="0" w:firstRowFirstColumn="0" w:firstRowLastColumn="0" w:lastRowFirstColumn="0" w:lastRowLastColumn="0"/>
              <w:rPr>
                <w:szCs w:val="24"/>
              </w:rPr>
            </w:pPr>
            <w:r>
              <w:rPr>
                <w:szCs w:val="24"/>
              </w:rPr>
              <w:t>Joins Aircraft (E04) with Aircraft Type (E11)</w:t>
            </w:r>
            <w:r w:rsidR="000C5642">
              <w:rPr>
                <w:szCs w:val="24"/>
              </w:rPr>
              <w:t>,</w:t>
            </w:r>
            <w:r>
              <w:rPr>
                <w:szCs w:val="24"/>
              </w:rPr>
              <w:t xml:space="preserve"> Flights (E</w:t>
            </w:r>
            <w:r w:rsidR="000C5642">
              <w:rPr>
                <w:szCs w:val="24"/>
              </w:rPr>
              <w:t>09</w:t>
            </w:r>
            <w:r>
              <w:rPr>
                <w:szCs w:val="24"/>
              </w:rPr>
              <w:t>)</w:t>
            </w:r>
            <w:r w:rsidR="000C5642">
              <w:rPr>
                <w:szCs w:val="24"/>
              </w:rPr>
              <w:t>, and Scheduling (E10)</w:t>
            </w:r>
          </w:p>
        </w:tc>
      </w:tr>
      <w:tr w:rsidR="009E7ECC" w14:paraId="6B16E14E" w14:textId="77777777" w:rsidTr="00697234">
        <w:trPr>
          <w:cantSplit/>
        </w:trPr>
        <w:tc>
          <w:tcPr>
            <w:cnfStyle w:val="001000000000" w:firstRow="0" w:lastRow="0" w:firstColumn="1" w:lastColumn="0" w:oddVBand="0" w:evenVBand="0" w:oddHBand="0" w:evenHBand="0" w:firstRowFirstColumn="0" w:firstRowLastColumn="0" w:lastRowFirstColumn="0" w:lastRowLastColumn="0"/>
            <w:tcW w:w="3325" w:type="dxa"/>
          </w:tcPr>
          <w:p w14:paraId="5BDA7BD9" w14:textId="0BA319F3" w:rsidR="009E7ECC" w:rsidRDefault="009E7ECC" w:rsidP="005B5991">
            <w:pPr>
              <w:rPr>
                <w:szCs w:val="24"/>
              </w:rPr>
            </w:pPr>
            <w:r>
              <w:rPr>
                <w:szCs w:val="24"/>
              </w:rPr>
              <w:t>Arrival/Departure Board</w:t>
            </w:r>
          </w:p>
        </w:tc>
        <w:tc>
          <w:tcPr>
            <w:tcW w:w="6300" w:type="dxa"/>
          </w:tcPr>
          <w:p w14:paraId="67CE2964" w14:textId="4FD42DF3" w:rsidR="00A3098F" w:rsidRDefault="009E7ECC" w:rsidP="005B5991">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Joins </w:t>
            </w:r>
            <w:r w:rsidR="00126F9C">
              <w:rPr>
                <w:szCs w:val="24"/>
              </w:rPr>
              <w:t xml:space="preserve">Flights (E09), Scheduling (E10), </w:t>
            </w:r>
            <w:r w:rsidR="00D96030">
              <w:rPr>
                <w:szCs w:val="24"/>
              </w:rPr>
              <w:t>Airline (E03), Port (E02), Terminal (</w:t>
            </w:r>
            <w:r w:rsidR="00E01C7D">
              <w:rPr>
                <w:szCs w:val="24"/>
              </w:rPr>
              <w:t>E06), and Gate (E07)</w:t>
            </w:r>
          </w:p>
        </w:tc>
      </w:tr>
      <w:tr w:rsidR="00897EA8" w14:paraId="3A81E99B" w14:textId="77777777" w:rsidTr="006972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25" w:type="dxa"/>
          </w:tcPr>
          <w:p w14:paraId="175CE053" w14:textId="02A86F24" w:rsidR="00897EA8" w:rsidRDefault="00897EA8" w:rsidP="005B5991">
            <w:pPr>
              <w:rPr>
                <w:szCs w:val="24"/>
              </w:rPr>
            </w:pPr>
            <w:r>
              <w:rPr>
                <w:szCs w:val="24"/>
              </w:rPr>
              <w:t>Per-Gate Schedule</w:t>
            </w:r>
          </w:p>
        </w:tc>
        <w:tc>
          <w:tcPr>
            <w:tcW w:w="6300" w:type="dxa"/>
          </w:tcPr>
          <w:p w14:paraId="611695E9" w14:textId="471B6A3A" w:rsidR="00897EA8" w:rsidRDefault="00897EA8" w:rsidP="005B5991">
            <w:pPr>
              <w:cnfStyle w:val="000000100000" w:firstRow="0" w:lastRow="0" w:firstColumn="0" w:lastColumn="0" w:oddVBand="0" w:evenVBand="0" w:oddHBand="1" w:evenHBand="0" w:firstRowFirstColumn="0" w:firstRowLastColumn="0" w:lastRowFirstColumn="0" w:lastRowLastColumn="0"/>
              <w:rPr>
                <w:szCs w:val="24"/>
              </w:rPr>
            </w:pPr>
            <w:r>
              <w:rPr>
                <w:szCs w:val="24"/>
              </w:rPr>
              <w:t>Joins Flights (E09) with Scheduling (E10), Airline (E03), and Gate (E07)</w:t>
            </w:r>
          </w:p>
        </w:tc>
      </w:tr>
      <w:tr w:rsidR="002347D2" w14:paraId="71CB76B1" w14:textId="77777777" w:rsidTr="00697234">
        <w:trPr>
          <w:cantSplit/>
        </w:trPr>
        <w:tc>
          <w:tcPr>
            <w:cnfStyle w:val="001000000000" w:firstRow="0" w:lastRow="0" w:firstColumn="1" w:lastColumn="0" w:oddVBand="0" w:evenVBand="0" w:oddHBand="0" w:evenHBand="0" w:firstRowFirstColumn="0" w:firstRowLastColumn="0" w:lastRowFirstColumn="0" w:lastRowLastColumn="0"/>
            <w:tcW w:w="3325" w:type="dxa"/>
          </w:tcPr>
          <w:p w14:paraId="4E87DF91" w14:textId="29E088D7" w:rsidR="002347D2" w:rsidRDefault="002347D2" w:rsidP="005B5991">
            <w:pPr>
              <w:rPr>
                <w:szCs w:val="24"/>
              </w:rPr>
            </w:pPr>
            <w:r>
              <w:rPr>
                <w:szCs w:val="24"/>
              </w:rPr>
              <w:t>Delays &amp; Cancellations</w:t>
            </w:r>
          </w:p>
        </w:tc>
        <w:tc>
          <w:tcPr>
            <w:tcW w:w="6300" w:type="dxa"/>
          </w:tcPr>
          <w:p w14:paraId="4D989651" w14:textId="0525BF77" w:rsidR="002347D2" w:rsidRDefault="008A21D2" w:rsidP="005B5991">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Arrival/Departure board with added </w:t>
            </w:r>
            <w:r w:rsidR="007F43AF">
              <w:rPr>
                <w:szCs w:val="24"/>
              </w:rPr>
              <w:t>selection of only cancelled or delayed flights.</w:t>
            </w:r>
          </w:p>
        </w:tc>
      </w:tr>
    </w:tbl>
    <w:p w14:paraId="1752854B" w14:textId="227E46DF" w:rsidR="00096DC4" w:rsidRDefault="00096DC4" w:rsidP="00EC64A6">
      <w:pPr>
        <w:rPr>
          <w:rFonts w:eastAsia="Calibri" w:cs="Arial"/>
        </w:rPr>
      </w:pPr>
    </w:p>
    <w:p w14:paraId="40302F9E" w14:textId="77777777" w:rsidR="00F42956" w:rsidRPr="00EC64A6" w:rsidRDefault="00F42956" w:rsidP="00EC64A6">
      <w:pPr>
        <w:rPr>
          <w:rFonts w:eastAsia="Calibri" w:cs="Arial"/>
        </w:rPr>
      </w:pPr>
    </w:p>
    <w:p w14:paraId="72F39479" w14:textId="0DCB4437" w:rsidR="00293749" w:rsidRPr="00EF6B9B" w:rsidRDefault="00EF6B9B" w:rsidP="00EF6B9B">
      <w:pPr>
        <w:pStyle w:val="Heading1"/>
      </w:pPr>
      <w:r w:rsidRPr="00EF6B9B">
        <w:lastRenderedPageBreak/>
        <w:t xml:space="preserve"> </w:t>
      </w:r>
      <w:bookmarkStart w:id="20" w:name="_Toc97217083"/>
      <w:r w:rsidR="00415852" w:rsidRPr="00EF6B9B">
        <w:t xml:space="preserve">Revised </w:t>
      </w:r>
      <w:r w:rsidR="00293749" w:rsidRPr="00EF6B9B">
        <w:t>Project Schedule</w:t>
      </w:r>
      <w:bookmarkEnd w:id="20"/>
    </w:p>
    <w:p w14:paraId="60B4FE49" w14:textId="5DE02049" w:rsidR="00D53D8B" w:rsidRPr="00D53D8B" w:rsidRDefault="00D53D8B" w:rsidP="00D53D8B">
      <w:r>
        <w:t>No changes have been made to the time of initial software delivery</w:t>
      </w:r>
      <w:r w:rsidR="009904ED">
        <w:t xml:space="preserve">; the revised schedule now accounts for the initial maintenance and </w:t>
      </w:r>
      <w:r w:rsidR="00C324C1">
        <w:t xml:space="preserve">support </w:t>
      </w:r>
      <w:r w:rsidR="009904ED">
        <w:t>which will</w:t>
      </w:r>
      <w:r w:rsidR="00C324C1">
        <w:t xml:space="preserve"> be needed at launch.</w:t>
      </w:r>
    </w:p>
    <w:tbl>
      <w:tblPr>
        <w:tblStyle w:val="GridTable4-Accent1"/>
        <w:tblW w:w="9360" w:type="dxa"/>
        <w:tblLayout w:type="fixed"/>
        <w:tblLook w:val="04E0" w:firstRow="1" w:lastRow="1" w:firstColumn="1" w:lastColumn="0" w:noHBand="0" w:noVBand="1"/>
        <w:tblCaption w:val="Revised project schedule"/>
      </w:tblPr>
      <w:tblGrid>
        <w:gridCol w:w="2065"/>
        <w:gridCol w:w="4175"/>
        <w:gridCol w:w="3120"/>
      </w:tblGrid>
      <w:tr w:rsidR="644D813A" w14:paraId="53C7069C" w14:textId="77777777" w:rsidTr="00FE2D4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65" w:type="dxa"/>
          </w:tcPr>
          <w:p w14:paraId="282835C7" w14:textId="00538C7C" w:rsidR="644D813A" w:rsidRDefault="644D813A" w:rsidP="644D813A">
            <w:pPr>
              <w:spacing w:line="240" w:lineRule="auto"/>
              <w:rPr>
                <w:rFonts w:eastAsia="Georgia" w:cs="Georgia"/>
                <w:szCs w:val="24"/>
              </w:rPr>
            </w:pPr>
            <w:r w:rsidRPr="644D813A">
              <w:rPr>
                <w:rFonts w:eastAsia="Georgia" w:cs="Georgia"/>
                <w:szCs w:val="24"/>
              </w:rPr>
              <w:t>Activity #</w:t>
            </w:r>
          </w:p>
        </w:tc>
        <w:tc>
          <w:tcPr>
            <w:tcW w:w="4175" w:type="dxa"/>
          </w:tcPr>
          <w:p w14:paraId="6C021C23" w14:textId="1A73B5C6" w:rsidR="644D813A" w:rsidRDefault="644D813A" w:rsidP="644D813A">
            <w:pPr>
              <w:spacing w:line="240" w:lineRule="auto"/>
              <w:cnfStyle w:val="100000000000" w:firstRow="1" w:lastRow="0" w:firstColumn="0" w:lastColumn="0" w:oddVBand="0" w:evenVBand="0" w:oddHBand="0" w:evenHBand="0" w:firstRowFirstColumn="0" w:firstRowLastColumn="0" w:lastRowFirstColumn="0" w:lastRowLastColumn="0"/>
              <w:rPr>
                <w:rFonts w:eastAsia="Georgia" w:cs="Georgia"/>
                <w:b w:val="0"/>
                <w:bCs w:val="0"/>
                <w:szCs w:val="24"/>
              </w:rPr>
            </w:pPr>
            <w:r w:rsidRPr="644D813A">
              <w:rPr>
                <w:rFonts w:eastAsia="Georgia" w:cs="Georgia"/>
                <w:b w:val="0"/>
                <w:bCs w:val="0"/>
                <w:szCs w:val="24"/>
              </w:rPr>
              <w:t>Activity Description</w:t>
            </w:r>
          </w:p>
        </w:tc>
        <w:tc>
          <w:tcPr>
            <w:tcW w:w="3120" w:type="dxa"/>
          </w:tcPr>
          <w:p w14:paraId="2232EAE3" w14:textId="565A3619" w:rsidR="644D813A" w:rsidRDefault="644D813A" w:rsidP="644D813A">
            <w:pPr>
              <w:spacing w:line="240" w:lineRule="auto"/>
              <w:cnfStyle w:val="100000000000" w:firstRow="1" w:lastRow="0" w:firstColumn="0" w:lastColumn="0" w:oddVBand="0" w:evenVBand="0" w:oddHBand="0" w:evenHBand="0" w:firstRowFirstColumn="0" w:firstRowLastColumn="0" w:lastRowFirstColumn="0" w:lastRowLastColumn="0"/>
              <w:rPr>
                <w:rFonts w:eastAsia="Georgia" w:cs="Georgia"/>
                <w:b w:val="0"/>
                <w:bCs w:val="0"/>
                <w:szCs w:val="24"/>
              </w:rPr>
            </w:pPr>
            <w:r w:rsidRPr="644D813A">
              <w:rPr>
                <w:rFonts w:eastAsia="Georgia" w:cs="Georgia"/>
                <w:b w:val="0"/>
                <w:bCs w:val="0"/>
                <w:szCs w:val="24"/>
              </w:rPr>
              <w:t>Weeks</w:t>
            </w:r>
          </w:p>
        </w:tc>
      </w:tr>
      <w:tr w:rsidR="644D813A" w14:paraId="165A2B1F" w14:textId="77777777" w:rsidTr="00FE2D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65" w:type="dxa"/>
          </w:tcPr>
          <w:p w14:paraId="772698E7" w14:textId="179B0BD1" w:rsidR="644D813A" w:rsidRDefault="003278C9" w:rsidP="644D813A">
            <w:pPr>
              <w:spacing w:line="240" w:lineRule="auto"/>
              <w:rPr>
                <w:rFonts w:eastAsia="Georgia" w:cs="Georgia"/>
                <w:szCs w:val="24"/>
              </w:rPr>
            </w:pPr>
            <w:r>
              <w:rPr>
                <w:rFonts w:eastAsia="Georgia" w:cs="Georgia"/>
                <w:szCs w:val="24"/>
              </w:rPr>
              <w:t>A</w:t>
            </w:r>
          </w:p>
        </w:tc>
        <w:tc>
          <w:tcPr>
            <w:tcW w:w="4175" w:type="dxa"/>
          </w:tcPr>
          <w:p w14:paraId="2ABC396D" w14:textId="66E1E7F0" w:rsidR="644D813A" w:rsidRDefault="644D813A" w:rsidP="644D813A">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szCs w:val="24"/>
              </w:rPr>
            </w:pPr>
            <w:r w:rsidRPr="644D813A">
              <w:rPr>
                <w:rFonts w:eastAsia="Georgia" w:cs="Georgia"/>
                <w:szCs w:val="24"/>
              </w:rPr>
              <w:t>Initial System Requirement</w:t>
            </w:r>
          </w:p>
        </w:tc>
        <w:tc>
          <w:tcPr>
            <w:tcW w:w="3120" w:type="dxa"/>
          </w:tcPr>
          <w:p w14:paraId="29F26936" w14:textId="37D9F46E" w:rsidR="644D813A" w:rsidRDefault="644D813A" w:rsidP="644D813A">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szCs w:val="24"/>
              </w:rPr>
            </w:pPr>
            <w:r w:rsidRPr="644D813A">
              <w:rPr>
                <w:rFonts w:eastAsia="Georgia" w:cs="Georgia"/>
                <w:szCs w:val="24"/>
              </w:rPr>
              <w:t>1</w:t>
            </w:r>
          </w:p>
        </w:tc>
      </w:tr>
      <w:tr w:rsidR="644D813A" w14:paraId="66952746" w14:textId="77777777" w:rsidTr="00FE2D4D">
        <w:trPr>
          <w:cantSplit/>
        </w:trPr>
        <w:tc>
          <w:tcPr>
            <w:cnfStyle w:val="001000000000" w:firstRow="0" w:lastRow="0" w:firstColumn="1" w:lastColumn="0" w:oddVBand="0" w:evenVBand="0" w:oddHBand="0" w:evenHBand="0" w:firstRowFirstColumn="0" w:firstRowLastColumn="0" w:lastRowFirstColumn="0" w:lastRowLastColumn="0"/>
            <w:tcW w:w="2065" w:type="dxa"/>
          </w:tcPr>
          <w:p w14:paraId="32738704" w14:textId="3C02836E" w:rsidR="644D813A" w:rsidRDefault="003278C9" w:rsidP="644D813A">
            <w:pPr>
              <w:spacing w:line="240" w:lineRule="auto"/>
              <w:rPr>
                <w:rFonts w:eastAsia="Georgia" w:cs="Georgia"/>
                <w:szCs w:val="24"/>
              </w:rPr>
            </w:pPr>
            <w:r>
              <w:rPr>
                <w:rFonts w:eastAsia="Georgia" w:cs="Georgia"/>
                <w:szCs w:val="24"/>
              </w:rPr>
              <w:t>B</w:t>
            </w:r>
          </w:p>
        </w:tc>
        <w:tc>
          <w:tcPr>
            <w:tcW w:w="4175" w:type="dxa"/>
          </w:tcPr>
          <w:p w14:paraId="46349E7F" w14:textId="42EEB10A" w:rsidR="644D813A" w:rsidRDefault="644D813A" w:rsidP="644D813A">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szCs w:val="24"/>
              </w:rPr>
            </w:pPr>
            <w:r w:rsidRPr="644D813A">
              <w:rPr>
                <w:rFonts w:eastAsia="Georgia" w:cs="Georgia"/>
                <w:szCs w:val="24"/>
              </w:rPr>
              <w:t>Requirements Specification</w:t>
            </w:r>
          </w:p>
        </w:tc>
        <w:tc>
          <w:tcPr>
            <w:tcW w:w="3120" w:type="dxa"/>
          </w:tcPr>
          <w:p w14:paraId="694F5BB4" w14:textId="528A1440" w:rsidR="644D813A" w:rsidRDefault="644D813A" w:rsidP="644D813A">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szCs w:val="24"/>
              </w:rPr>
            </w:pPr>
            <w:r w:rsidRPr="644D813A">
              <w:rPr>
                <w:rFonts w:eastAsia="Georgia" w:cs="Georgia"/>
                <w:szCs w:val="24"/>
              </w:rPr>
              <w:t>2</w:t>
            </w:r>
          </w:p>
        </w:tc>
      </w:tr>
      <w:tr w:rsidR="644D813A" w14:paraId="5C453259" w14:textId="77777777" w:rsidTr="00FE2D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65" w:type="dxa"/>
          </w:tcPr>
          <w:p w14:paraId="4BE13F17" w14:textId="03A0177A" w:rsidR="644D813A" w:rsidRDefault="003278C9" w:rsidP="644D813A">
            <w:pPr>
              <w:spacing w:line="240" w:lineRule="auto"/>
              <w:rPr>
                <w:rFonts w:eastAsia="Georgia" w:cs="Georgia"/>
                <w:szCs w:val="24"/>
              </w:rPr>
            </w:pPr>
            <w:r>
              <w:rPr>
                <w:rFonts w:eastAsia="Georgia" w:cs="Georgia"/>
                <w:szCs w:val="24"/>
              </w:rPr>
              <w:t>C</w:t>
            </w:r>
          </w:p>
        </w:tc>
        <w:tc>
          <w:tcPr>
            <w:tcW w:w="4175" w:type="dxa"/>
          </w:tcPr>
          <w:p w14:paraId="34E2997A" w14:textId="44CE3157" w:rsidR="644D813A" w:rsidRDefault="644D813A" w:rsidP="644D813A">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szCs w:val="24"/>
              </w:rPr>
            </w:pPr>
            <w:r w:rsidRPr="644D813A">
              <w:rPr>
                <w:rFonts w:eastAsia="Georgia" w:cs="Georgia"/>
                <w:szCs w:val="24"/>
              </w:rPr>
              <w:t>Design Specification</w:t>
            </w:r>
          </w:p>
        </w:tc>
        <w:tc>
          <w:tcPr>
            <w:tcW w:w="3120" w:type="dxa"/>
          </w:tcPr>
          <w:p w14:paraId="34E091B6" w14:textId="67451F74" w:rsidR="644D813A" w:rsidRDefault="644D813A" w:rsidP="644D813A">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szCs w:val="24"/>
              </w:rPr>
            </w:pPr>
            <w:r w:rsidRPr="644D813A">
              <w:rPr>
                <w:rFonts w:eastAsia="Georgia" w:cs="Georgia"/>
                <w:szCs w:val="24"/>
              </w:rPr>
              <w:t>3</w:t>
            </w:r>
          </w:p>
        </w:tc>
      </w:tr>
      <w:tr w:rsidR="644D813A" w14:paraId="15731860" w14:textId="77777777" w:rsidTr="00FE2D4D">
        <w:trPr>
          <w:cantSplit/>
        </w:trPr>
        <w:tc>
          <w:tcPr>
            <w:cnfStyle w:val="001000000000" w:firstRow="0" w:lastRow="0" w:firstColumn="1" w:lastColumn="0" w:oddVBand="0" w:evenVBand="0" w:oddHBand="0" w:evenHBand="0" w:firstRowFirstColumn="0" w:firstRowLastColumn="0" w:lastRowFirstColumn="0" w:lastRowLastColumn="0"/>
            <w:tcW w:w="2065" w:type="dxa"/>
          </w:tcPr>
          <w:p w14:paraId="4B8D16BE" w14:textId="438F086F" w:rsidR="644D813A" w:rsidRDefault="003278C9" w:rsidP="644D813A">
            <w:pPr>
              <w:spacing w:line="240" w:lineRule="auto"/>
              <w:rPr>
                <w:rFonts w:eastAsia="Georgia" w:cs="Georgia"/>
                <w:szCs w:val="24"/>
              </w:rPr>
            </w:pPr>
            <w:r>
              <w:rPr>
                <w:rFonts w:eastAsia="Georgia" w:cs="Georgia"/>
                <w:szCs w:val="24"/>
              </w:rPr>
              <w:t>D</w:t>
            </w:r>
          </w:p>
        </w:tc>
        <w:tc>
          <w:tcPr>
            <w:tcW w:w="4175" w:type="dxa"/>
          </w:tcPr>
          <w:p w14:paraId="7D88871A" w14:textId="63F50719" w:rsidR="644D813A" w:rsidRDefault="644D813A" w:rsidP="644D813A">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szCs w:val="24"/>
              </w:rPr>
            </w:pPr>
            <w:r w:rsidRPr="644D813A">
              <w:rPr>
                <w:rFonts w:eastAsia="Georgia" w:cs="Georgia"/>
                <w:szCs w:val="24"/>
              </w:rPr>
              <w:t>Database Creation</w:t>
            </w:r>
          </w:p>
        </w:tc>
        <w:tc>
          <w:tcPr>
            <w:tcW w:w="3120" w:type="dxa"/>
          </w:tcPr>
          <w:p w14:paraId="41AC0322" w14:textId="64EDE15B" w:rsidR="644D813A" w:rsidRDefault="644D813A" w:rsidP="644D813A">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szCs w:val="24"/>
              </w:rPr>
            </w:pPr>
            <w:r w:rsidRPr="644D813A">
              <w:rPr>
                <w:rFonts w:eastAsia="Georgia" w:cs="Georgia"/>
                <w:szCs w:val="24"/>
              </w:rPr>
              <w:t>3</w:t>
            </w:r>
          </w:p>
        </w:tc>
      </w:tr>
      <w:tr w:rsidR="644D813A" w14:paraId="21E9BDD2" w14:textId="77777777" w:rsidTr="00FE2D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65" w:type="dxa"/>
          </w:tcPr>
          <w:p w14:paraId="4FC45AF1" w14:textId="7104B553" w:rsidR="644D813A" w:rsidRDefault="003278C9" w:rsidP="644D813A">
            <w:pPr>
              <w:spacing w:line="240" w:lineRule="auto"/>
              <w:rPr>
                <w:rFonts w:eastAsia="Georgia" w:cs="Georgia"/>
                <w:szCs w:val="24"/>
              </w:rPr>
            </w:pPr>
            <w:r>
              <w:rPr>
                <w:rFonts w:eastAsia="Georgia" w:cs="Georgia"/>
                <w:szCs w:val="24"/>
              </w:rPr>
              <w:t>E</w:t>
            </w:r>
          </w:p>
        </w:tc>
        <w:tc>
          <w:tcPr>
            <w:tcW w:w="4175" w:type="dxa"/>
          </w:tcPr>
          <w:p w14:paraId="14C07164" w14:textId="7E73EA28" w:rsidR="644D813A" w:rsidRDefault="644D813A" w:rsidP="644D813A">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szCs w:val="24"/>
              </w:rPr>
            </w:pPr>
            <w:r w:rsidRPr="644D813A">
              <w:rPr>
                <w:rFonts w:eastAsia="Georgia" w:cs="Georgia"/>
                <w:szCs w:val="24"/>
              </w:rPr>
              <w:t>Prototype Development</w:t>
            </w:r>
          </w:p>
        </w:tc>
        <w:tc>
          <w:tcPr>
            <w:tcW w:w="3120" w:type="dxa"/>
          </w:tcPr>
          <w:p w14:paraId="1BF5AFA8" w14:textId="0D2C6E3D" w:rsidR="644D813A" w:rsidRDefault="644D813A" w:rsidP="644D813A">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szCs w:val="24"/>
              </w:rPr>
            </w:pPr>
            <w:r w:rsidRPr="644D813A">
              <w:rPr>
                <w:rFonts w:eastAsia="Georgia" w:cs="Georgia"/>
                <w:szCs w:val="24"/>
              </w:rPr>
              <w:t>10</w:t>
            </w:r>
          </w:p>
        </w:tc>
      </w:tr>
      <w:tr w:rsidR="644D813A" w14:paraId="4C8659F0" w14:textId="77777777" w:rsidTr="00FE2D4D">
        <w:trPr>
          <w:cantSplit/>
        </w:trPr>
        <w:tc>
          <w:tcPr>
            <w:cnfStyle w:val="001000000000" w:firstRow="0" w:lastRow="0" w:firstColumn="1" w:lastColumn="0" w:oddVBand="0" w:evenVBand="0" w:oddHBand="0" w:evenHBand="0" w:firstRowFirstColumn="0" w:firstRowLastColumn="0" w:lastRowFirstColumn="0" w:lastRowLastColumn="0"/>
            <w:tcW w:w="2065" w:type="dxa"/>
          </w:tcPr>
          <w:p w14:paraId="161FCBCB" w14:textId="793A5999" w:rsidR="644D813A" w:rsidRDefault="003278C9" w:rsidP="644D813A">
            <w:pPr>
              <w:spacing w:line="240" w:lineRule="auto"/>
              <w:rPr>
                <w:rFonts w:eastAsia="Georgia" w:cs="Georgia"/>
                <w:szCs w:val="24"/>
              </w:rPr>
            </w:pPr>
            <w:r>
              <w:rPr>
                <w:rFonts w:eastAsia="Georgia" w:cs="Georgia"/>
                <w:szCs w:val="24"/>
              </w:rPr>
              <w:t>F</w:t>
            </w:r>
          </w:p>
        </w:tc>
        <w:tc>
          <w:tcPr>
            <w:tcW w:w="4175" w:type="dxa"/>
          </w:tcPr>
          <w:p w14:paraId="0729FCD0" w14:textId="26351829" w:rsidR="644D813A" w:rsidRDefault="644D813A" w:rsidP="644D813A">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szCs w:val="24"/>
              </w:rPr>
            </w:pPr>
            <w:r w:rsidRPr="644D813A">
              <w:rPr>
                <w:rFonts w:eastAsia="Georgia" w:cs="Georgia"/>
                <w:szCs w:val="24"/>
              </w:rPr>
              <w:t>Software Documentation</w:t>
            </w:r>
          </w:p>
        </w:tc>
        <w:tc>
          <w:tcPr>
            <w:tcW w:w="3120" w:type="dxa"/>
          </w:tcPr>
          <w:p w14:paraId="1E8A38E6" w14:textId="141699FA" w:rsidR="644D813A" w:rsidRDefault="644D813A" w:rsidP="644D813A">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szCs w:val="24"/>
              </w:rPr>
            </w:pPr>
            <w:r w:rsidRPr="644D813A">
              <w:rPr>
                <w:rFonts w:eastAsia="Georgia" w:cs="Georgia"/>
                <w:szCs w:val="24"/>
              </w:rPr>
              <w:t>3</w:t>
            </w:r>
          </w:p>
        </w:tc>
      </w:tr>
      <w:tr w:rsidR="644D813A" w14:paraId="202D4D9B" w14:textId="77777777" w:rsidTr="00FE2D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65" w:type="dxa"/>
          </w:tcPr>
          <w:p w14:paraId="79DC2048" w14:textId="758C0F1B" w:rsidR="644D813A" w:rsidRDefault="003278C9" w:rsidP="644D813A">
            <w:pPr>
              <w:spacing w:line="240" w:lineRule="auto"/>
              <w:rPr>
                <w:rFonts w:eastAsia="Georgia" w:cs="Georgia"/>
                <w:szCs w:val="24"/>
              </w:rPr>
            </w:pPr>
            <w:r>
              <w:rPr>
                <w:rFonts w:eastAsia="Georgia" w:cs="Georgia"/>
                <w:szCs w:val="24"/>
              </w:rPr>
              <w:t>G</w:t>
            </w:r>
          </w:p>
        </w:tc>
        <w:tc>
          <w:tcPr>
            <w:tcW w:w="4175" w:type="dxa"/>
          </w:tcPr>
          <w:p w14:paraId="717F213C" w14:textId="3D457299" w:rsidR="644D813A" w:rsidRDefault="644D813A" w:rsidP="644D813A">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szCs w:val="24"/>
              </w:rPr>
            </w:pPr>
            <w:r w:rsidRPr="644D813A">
              <w:rPr>
                <w:rFonts w:eastAsia="Georgia" w:cs="Georgia"/>
                <w:szCs w:val="24"/>
              </w:rPr>
              <w:t>Software Install</w:t>
            </w:r>
            <w:r w:rsidR="00573AF3">
              <w:rPr>
                <w:rFonts w:eastAsia="Georgia" w:cs="Georgia"/>
                <w:szCs w:val="24"/>
              </w:rPr>
              <w:t>/Delivery/Training</w:t>
            </w:r>
          </w:p>
        </w:tc>
        <w:tc>
          <w:tcPr>
            <w:tcW w:w="3120" w:type="dxa"/>
          </w:tcPr>
          <w:p w14:paraId="282E245A" w14:textId="2E8C3DCA" w:rsidR="644D813A" w:rsidRDefault="644D813A" w:rsidP="644D813A">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szCs w:val="24"/>
              </w:rPr>
            </w:pPr>
            <w:r w:rsidRPr="644D813A">
              <w:rPr>
                <w:rFonts w:eastAsia="Georgia" w:cs="Georgia"/>
                <w:szCs w:val="24"/>
              </w:rPr>
              <w:t>2</w:t>
            </w:r>
          </w:p>
        </w:tc>
      </w:tr>
      <w:tr w:rsidR="644D813A" w14:paraId="58505F6A" w14:textId="77777777" w:rsidTr="00FE2D4D">
        <w:trPr>
          <w:cantSplit/>
        </w:trPr>
        <w:tc>
          <w:tcPr>
            <w:cnfStyle w:val="001000000000" w:firstRow="0" w:lastRow="0" w:firstColumn="1" w:lastColumn="0" w:oddVBand="0" w:evenVBand="0" w:oddHBand="0" w:evenHBand="0" w:firstRowFirstColumn="0" w:firstRowLastColumn="0" w:lastRowFirstColumn="0" w:lastRowLastColumn="0"/>
            <w:tcW w:w="2065" w:type="dxa"/>
          </w:tcPr>
          <w:p w14:paraId="46F5267B" w14:textId="033F4439" w:rsidR="644D813A" w:rsidRDefault="005D2590" w:rsidP="644D813A">
            <w:pPr>
              <w:spacing w:line="240" w:lineRule="auto"/>
              <w:rPr>
                <w:rFonts w:eastAsia="Georgia" w:cs="Georgia"/>
                <w:szCs w:val="24"/>
              </w:rPr>
            </w:pPr>
            <w:r>
              <w:rPr>
                <w:rFonts w:eastAsia="Georgia" w:cs="Georgia"/>
                <w:szCs w:val="24"/>
              </w:rPr>
              <w:t>H</w:t>
            </w:r>
          </w:p>
        </w:tc>
        <w:tc>
          <w:tcPr>
            <w:tcW w:w="4175" w:type="dxa"/>
          </w:tcPr>
          <w:p w14:paraId="00179557" w14:textId="49C7459B" w:rsidR="644D813A" w:rsidRPr="001E4521" w:rsidRDefault="005D2590" w:rsidP="644D813A">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szCs w:val="24"/>
              </w:rPr>
            </w:pPr>
            <w:r>
              <w:rPr>
                <w:rFonts w:eastAsia="Georgia" w:cs="Georgia"/>
                <w:szCs w:val="24"/>
              </w:rPr>
              <w:t>Initial Maint</w:t>
            </w:r>
            <w:r w:rsidR="00C946FF">
              <w:rPr>
                <w:rFonts w:eastAsia="Georgia" w:cs="Georgia"/>
                <w:szCs w:val="24"/>
              </w:rPr>
              <w:t>enance</w:t>
            </w:r>
          </w:p>
        </w:tc>
        <w:tc>
          <w:tcPr>
            <w:tcW w:w="3120" w:type="dxa"/>
          </w:tcPr>
          <w:p w14:paraId="578E3649" w14:textId="7CC61901" w:rsidR="644D813A" w:rsidRPr="001E4521" w:rsidRDefault="00C946FF" w:rsidP="644D813A">
            <w:pPr>
              <w:spacing w:line="240" w:lineRule="auto"/>
              <w:cnfStyle w:val="000000000000" w:firstRow="0" w:lastRow="0" w:firstColumn="0" w:lastColumn="0" w:oddVBand="0" w:evenVBand="0" w:oddHBand="0" w:evenHBand="0" w:firstRowFirstColumn="0" w:firstRowLastColumn="0" w:lastRowFirstColumn="0" w:lastRowLastColumn="0"/>
              <w:rPr>
                <w:rFonts w:eastAsia="Georgia" w:cs="Georgia"/>
                <w:szCs w:val="24"/>
              </w:rPr>
            </w:pPr>
            <w:r>
              <w:rPr>
                <w:rFonts w:eastAsia="Georgia" w:cs="Georgia"/>
                <w:szCs w:val="24"/>
              </w:rPr>
              <w:t>1</w:t>
            </w:r>
          </w:p>
        </w:tc>
      </w:tr>
      <w:tr w:rsidR="005D2590" w14:paraId="3CD46C34" w14:textId="77777777" w:rsidTr="00FE2D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65" w:type="dxa"/>
          </w:tcPr>
          <w:p w14:paraId="4D3812A3" w14:textId="77777777" w:rsidR="005D2590" w:rsidRDefault="005D2590" w:rsidP="005D2590">
            <w:pPr>
              <w:spacing w:line="240" w:lineRule="auto"/>
              <w:rPr>
                <w:rFonts w:eastAsia="Georgia" w:cs="Georgia"/>
                <w:szCs w:val="24"/>
              </w:rPr>
            </w:pPr>
          </w:p>
        </w:tc>
        <w:tc>
          <w:tcPr>
            <w:tcW w:w="4175" w:type="dxa"/>
          </w:tcPr>
          <w:p w14:paraId="7B2FC955" w14:textId="2BA66EF8" w:rsidR="005D2590" w:rsidRPr="00506E83" w:rsidRDefault="005D2590" w:rsidP="005D2590">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b/>
                <w:bCs/>
                <w:szCs w:val="24"/>
              </w:rPr>
            </w:pPr>
            <w:r w:rsidRPr="00506E83">
              <w:rPr>
                <w:rFonts w:eastAsia="Georgia" w:cs="Georgia"/>
                <w:b/>
                <w:bCs/>
                <w:szCs w:val="24"/>
              </w:rPr>
              <w:t>Total duration</w:t>
            </w:r>
          </w:p>
        </w:tc>
        <w:tc>
          <w:tcPr>
            <w:tcW w:w="3120" w:type="dxa"/>
          </w:tcPr>
          <w:p w14:paraId="734BC513" w14:textId="439FC36C" w:rsidR="005D2590" w:rsidRPr="00506E83" w:rsidRDefault="005D2590" w:rsidP="005D2590">
            <w:pPr>
              <w:spacing w:line="240" w:lineRule="auto"/>
              <w:cnfStyle w:val="000000100000" w:firstRow="0" w:lastRow="0" w:firstColumn="0" w:lastColumn="0" w:oddVBand="0" w:evenVBand="0" w:oddHBand="1" w:evenHBand="0" w:firstRowFirstColumn="0" w:firstRowLastColumn="0" w:lastRowFirstColumn="0" w:lastRowLastColumn="0"/>
              <w:rPr>
                <w:rFonts w:eastAsia="Georgia" w:cs="Georgia"/>
                <w:b/>
                <w:bCs/>
                <w:szCs w:val="24"/>
              </w:rPr>
            </w:pPr>
            <w:r w:rsidRPr="00506E83">
              <w:rPr>
                <w:rFonts w:eastAsia="Georgia" w:cs="Georgia"/>
                <w:b/>
                <w:bCs/>
                <w:szCs w:val="24"/>
              </w:rPr>
              <w:t>2</w:t>
            </w:r>
            <w:r w:rsidR="00C946FF" w:rsidRPr="00506E83">
              <w:rPr>
                <w:rFonts w:eastAsia="Georgia" w:cs="Georgia"/>
                <w:b/>
                <w:bCs/>
                <w:szCs w:val="24"/>
              </w:rPr>
              <w:t>5</w:t>
            </w:r>
          </w:p>
        </w:tc>
      </w:tr>
      <w:tr w:rsidR="00506E83" w14:paraId="7D0B99BB" w14:textId="77777777" w:rsidTr="00FE2D4D">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3"/>
          </w:tcPr>
          <w:p w14:paraId="2DCF1955" w14:textId="699D1226" w:rsidR="00506E83" w:rsidRPr="001E4521" w:rsidRDefault="00506E83" w:rsidP="005D2590">
            <w:pPr>
              <w:spacing w:line="240" w:lineRule="auto"/>
              <w:rPr>
                <w:rFonts w:eastAsia="Georgia" w:cs="Georgia"/>
                <w:szCs w:val="24"/>
              </w:rPr>
            </w:pPr>
            <w:r>
              <w:rPr>
                <w:rFonts w:eastAsia="Georgia" w:cs="Georgia"/>
                <w:szCs w:val="24"/>
              </w:rPr>
              <w:t>Assumption: Project team of three software engineers</w:t>
            </w:r>
          </w:p>
        </w:tc>
      </w:tr>
    </w:tbl>
    <w:p w14:paraId="3CFCC468" w14:textId="227E46DF" w:rsidR="1060FD0F" w:rsidRDefault="1060FD0F" w:rsidP="644D813A">
      <w:pPr>
        <w:spacing w:line="240" w:lineRule="auto"/>
        <w:rPr>
          <w:rFonts w:eastAsia="Calibri" w:cs="Arial"/>
          <w:color w:val="181A1B"/>
        </w:rPr>
      </w:pPr>
    </w:p>
    <w:p w14:paraId="07485D08" w14:textId="77777777" w:rsidR="0070613D" w:rsidRDefault="0070613D" w:rsidP="644D813A">
      <w:pPr>
        <w:spacing w:line="240" w:lineRule="auto"/>
        <w:rPr>
          <w:rFonts w:eastAsia="Calibri" w:cs="Arial"/>
          <w:color w:val="181A1B"/>
          <w:szCs w:val="24"/>
        </w:rPr>
      </w:pPr>
    </w:p>
    <w:p w14:paraId="1F1E80CC" w14:textId="77777777" w:rsidR="00612B8C" w:rsidRDefault="00612B8C">
      <w:pPr>
        <w:spacing w:line="259" w:lineRule="auto"/>
        <w:jc w:val="left"/>
        <w:rPr>
          <w:rFonts w:ascii="Microsoft Sans Serif" w:eastAsiaTheme="majorEastAsia" w:hAnsi="Microsoft Sans Serif" w:cstheme="majorBidi"/>
          <w:b/>
          <w:color w:val="2F5496" w:themeColor="accent1" w:themeShade="BF"/>
          <w:sz w:val="48"/>
          <w:szCs w:val="32"/>
        </w:rPr>
      </w:pPr>
      <w:bookmarkStart w:id="21" w:name="_Toc97217084"/>
      <w:r>
        <w:br w:type="page"/>
      </w:r>
    </w:p>
    <w:p w14:paraId="288B381E" w14:textId="7012DFBE" w:rsidR="006E1ECC" w:rsidRPr="00EF6B9B" w:rsidRDefault="00293749" w:rsidP="00EF6B9B">
      <w:pPr>
        <w:pStyle w:val="Heading1"/>
      </w:pPr>
      <w:r w:rsidRPr="00EF6B9B">
        <w:lastRenderedPageBreak/>
        <w:t>Conclu</w:t>
      </w:r>
      <w:r w:rsidR="00047689" w:rsidRPr="00EF6B9B">
        <w:t>ding Remarks</w:t>
      </w:r>
      <w:bookmarkEnd w:id="21"/>
    </w:p>
    <w:p w14:paraId="15FAE9A0" w14:textId="4B8F0B78" w:rsidR="004A5E43" w:rsidRDefault="00365B50">
      <w:r>
        <w:t xml:space="preserve">This concludes the </w:t>
      </w:r>
      <w:r w:rsidR="008F021F">
        <w:t xml:space="preserve">Requirement Specification document. </w:t>
      </w:r>
      <w:r w:rsidR="00573AF3">
        <w:t xml:space="preserve">All of the information included in this document </w:t>
      </w:r>
      <w:r w:rsidR="00F31669">
        <w:t>will be vital t</w:t>
      </w:r>
      <w:r w:rsidR="00C65FE8">
        <w:t>o designing our database</w:t>
      </w:r>
      <w:r w:rsidR="00F31669">
        <w:t xml:space="preserve">. </w:t>
      </w:r>
      <w:r w:rsidR="00B03480">
        <w:t>The next deliverable will expand upon the Design Specifications</w:t>
      </w:r>
      <w:r w:rsidR="00EA5B5D">
        <w:t xml:space="preserve"> of the Lambert Air Management System. </w:t>
      </w:r>
    </w:p>
    <w:p w14:paraId="64D5AE29" w14:textId="29300BA3" w:rsidR="00790B08" w:rsidRDefault="00790B08" w:rsidP="00EF6B9B">
      <w:pPr>
        <w:pStyle w:val="Heading2"/>
      </w:pPr>
      <w:bookmarkStart w:id="22" w:name="_Toc97217085"/>
      <w:r>
        <w:t>Other Considerations</w:t>
      </w:r>
      <w:bookmarkEnd w:id="22"/>
    </w:p>
    <w:p w14:paraId="1302A4A8" w14:textId="77777777" w:rsidR="00790B08" w:rsidRPr="00211058" w:rsidRDefault="00790B08" w:rsidP="008B3ABB">
      <w:r>
        <w:t>There was some discussion amongst the team about particular details of subsystems that we could add into our database, and lots of ideas were logically sound, but it is a delicate balance for this system where we must be careful not to step on the toes of how any one port or airline wishes to do business. To be specific, there was the case about whether or not to include seat class information as an attribute of ‘E09 Flights’ in LAM to assist in tracking how many of each type of seat, 1</w:t>
      </w:r>
      <w:r w:rsidRPr="033A750A">
        <w:rPr>
          <w:vertAlign w:val="superscript"/>
        </w:rPr>
        <w:t>st</w:t>
      </w:r>
      <w:r>
        <w:t xml:space="preserve"> class, common, etc, the airline could sell to it’s customers. While this information would be handy to airlines to not have to track by other means, there was fear that some airlines may want to split the seats up differently depending on their customer demographics/ demand for a specific flight in which case having this hard coded into the database may be detrimental for those airlines as they may choose to simply ignore this portion of information for their purposes or use a different management system that suits them better. Or take for example, what if an airline wanted more information about their faculty stored in ‘E08 Flight Officials’ table of the database such as pay rate or job title, this is another case where while it is true the database could assist in this way, what if an airline has a different set of titles that don’t conform to the rest of the system, or maybe somebody has a title change event that now must be updated in the database for it to work properly? Trying to keep this balance of functionality versus flexibility in mind, the LAM system should always strive more for the latter while fulfilling time sensitive needs for airlines and ports to achieve a fast and fully featured toolset for all potential system users, regardless of the specifics of how they do business. This way, any airline and port may use this product to maintain daily needs in a timely and efficient manner, while leaving the door open for them to supplement and maintain specifics of their system and business in any way they feel best suits them. </w:t>
      </w:r>
    </w:p>
    <w:p w14:paraId="67738A02" w14:textId="77777777" w:rsidR="00790B08" w:rsidRDefault="00790B08" w:rsidP="00790B08"/>
    <w:p w14:paraId="56826BC8" w14:textId="77777777" w:rsidR="00790B08" w:rsidRDefault="00790B08" w:rsidP="008B3ABB">
      <w:r>
        <w:lastRenderedPageBreak/>
        <w:t>In short, this management system should be refined to serve any and all ports or airlines that wish to streamline their daily operation work to take a heavy workload off their backs by solving the problem (outlined in 1.1) while maintaining the flexibility to accommodate different management styles and business details within the industry. In that way this system alienates minimal potential users and reduces the risk and nightmare of having to personalize the system for different users based on their needs. We know that users need to keep track of these basic entities (outlined in 2.1, ESG) to achieve functionality; regardless of how the users wish to accomplish individual tasks within these subsystems, it is left for them to decide what is best, this system is merely a vessel of the needed information to make the decision. If it is discovered that there is other entities or attributes that will improve the functionality or features of this system across the entire industry without personalizing for any one user, maintaining the flexibility described here, this system can always be updated for all users without losing what is already included.</w:t>
      </w:r>
    </w:p>
    <w:p w14:paraId="25858CAA" w14:textId="227E46DF" w:rsidR="00096DC4" w:rsidRDefault="00096DC4"/>
    <w:p w14:paraId="4FF2EF55" w14:textId="77777777" w:rsidR="0070613D" w:rsidRDefault="0070613D"/>
    <w:p w14:paraId="5E8823BE" w14:textId="77777777" w:rsidR="00612B8C" w:rsidRDefault="00612B8C">
      <w:pPr>
        <w:spacing w:line="259" w:lineRule="auto"/>
        <w:jc w:val="left"/>
        <w:rPr>
          <w:rFonts w:ascii="Microsoft Sans Serif" w:eastAsiaTheme="majorEastAsia" w:hAnsi="Microsoft Sans Serif" w:cstheme="majorBidi"/>
          <w:b/>
          <w:color w:val="2F5496" w:themeColor="accent1" w:themeShade="BF"/>
          <w:sz w:val="48"/>
          <w:szCs w:val="32"/>
        </w:rPr>
      </w:pPr>
      <w:bookmarkStart w:id="23" w:name="_Toc97217086"/>
      <w:r>
        <w:br w:type="page"/>
      </w:r>
    </w:p>
    <w:p w14:paraId="417EF44C" w14:textId="703FE6DA" w:rsidR="003B711A" w:rsidRPr="00EF6B9B" w:rsidRDefault="003B711A" w:rsidP="00EF6B9B">
      <w:pPr>
        <w:pStyle w:val="Heading1"/>
      </w:pPr>
      <w:r w:rsidRPr="00EF6B9B">
        <w:lastRenderedPageBreak/>
        <w:t>Appendices</w:t>
      </w:r>
      <w:bookmarkEnd w:id="23"/>
    </w:p>
    <w:p w14:paraId="54F449B1" w14:textId="227FDA74" w:rsidR="00047689" w:rsidRDefault="00F23471">
      <w:pPr>
        <w:rPr>
          <w:rFonts w:eastAsia="Georgia" w:cs="Georgia"/>
          <w:szCs w:val="24"/>
        </w:rPr>
      </w:pPr>
      <w:r>
        <w:t xml:space="preserve">[1] </w:t>
      </w:r>
      <w:r w:rsidR="00C65FE8">
        <w:t xml:space="preserve">Foster, Elvis C. </w:t>
      </w:r>
      <w:r w:rsidR="00C65FE8">
        <w:rPr>
          <w:rFonts w:eastAsia="Georgia" w:cs="Georgia"/>
          <w:i/>
          <w:iCs/>
          <w:szCs w:val="24"/>
        </w:rPr>
        <w:t xml:space="preserve">Software Engineering: A Methodical Approach. </w:t>
      </w:r>
      <w:r w:rsidR="00271917">
        <w:rPr>
          <w:rFonts w:eastAsia="Georgia" w:cs="Georgia"/>
          <w:i/>
          <w:iCs/>
          <w:szCs w:val="24"/>
        </w:rPr>
        <w:t xml:space="preserve">Second Edition. </w:t>
      </w:r>
      <w:r w:rsidR="00271917">
        <w:rPr>
          <w:rFonts w:eastAsia="Georgia" w:cs="Georgia"/>
          <w:szCs w:val="24"/>
        </w:rPr>
        <w:t>CRC Press</w:t>
      </w:r>
      <w:r w:rsidR="00814A26">
        <w:rPr>
          <w:rFonts w:eastAsia="Georgia" w:cs="Georgia"/>
          <w:szCs w:val="24"/>
        </w:rPr>
        <w:t>. 20</w:t>
      </w:r>
      <w:r w:rsidR="00C241B6">
        <w:rPr>
          <w:rFonts w:eastAsia="Georgia" w:cs="Georgia"/>
          <w:szCs w:val="24"/>
        </w:rPr>
        <w:t>22</w:t>
      </w:r>
    </w:p>
    <w:p w14:paraId="647ABFB5" w14:textId="7AE831C8" w:rsidR="00E72A1F" w:rsidRDefault="008D0EBF" w:rsidP="00A25684">
      <w:pPr>
        <w:ind w:left="720"/>
        <w:rPr>
          <w:rFonts w:eastAsia="Georgia" w:cs="Georgia"/>
          <w:szCs w:val="24"/>
        </w:rPr>
      </w:pPr>
      <w:r>
        <w:t xml:space="preserve">Link to the updated text: </w:t>
      </w:r>
      <w:hyperlink r:id="rId18" w:history="1">
        <w:r w:rsidRPr="00EE70B9">
          <w:rPr>
            <w:rStyle w:val="Hyperlink"/>
          </w:rPr>
          <w:t>Software Engineering. A Methodical Approach Second Edition</w:t>
        </w:r>
      </w:hyperlink>
    </w:p>
    <w:p w14:paraId="0FDCD495" w14:textId="77777777" w:rsidR="00877893" w:rsidRDefault="0045536F">
      <w:pPr>
        <w:rPr>
          <w:rFonts w:eastAsia="Georgia" w:cs="Georgia"/>
          <w:szCs w:val="24"/>
        </w:rPr>
      </w:pPr>
      <w:r>
        <w:rPr>
          <w:rFonts w:eastAsia="Georgia" w:cs="Georgia"/>
          <w:szCs w:val="24"/>
        </w:rPr>
        <w:t xml:space="preserve">[2] </w:t>
      </w:r>
      <w:r w:rsidR="001B00C7">
        <w:rPr>
          <w:rFonts w:eastAsia="Georgia" w:cs="Georgia"/>
          <w:szCs w:val="24"/>
        </w:rPr>
        <w:t>One World – Nations Online</w:t>
      </w:r>
      <w:r w:rsidR="00057CC6">
        <w:rPr>
          <w:rFonts w:eastAsia="Georgia" w:cs="Georgia"/>
          <w:szCs w:val="24"/>
        </w:rPr>
        <w:t xml:space="preserve"> Project</w:t>
      </w:r>
      <w:r w:rsidR="006B75B3">
        <w:rPr>
          <w:rFonts w:eastAsia="Georgia" w:cs="Georgia"/>
          <w:szCs w:val="24"/>
        </w:rPr>
        <w:t>.</w:t>
      </w:r>
      <w:r w:rsidR="006E79D2">
        <w:rPr>
          <w:rFonts w:eastAsia="Georgia" w:cs="Georgia"/>
          <w:szCs w:val="24"/>
        </w:rPr>
        <w:t xml:space="preserve"> </w:t>
      </w:r>
      <w:r w:rsidR="006E79D2" w:rsidRPr="006B75B3">
        <w:rPr>
          <w:rFonts w:eastAsia="Georgia" w:cs="Georgia"/>
          <w:i/>
          <w:iCs/>
          <w:szCs w:val="24"/>
        </w:rPr>
        <w:t xml:space="preserve">Country </w:t>
      </w:r>
      <w:r w:rsidR="00DE417D" w:rsidRPr="006B75B3">
        <w:rPr>
          <w:rFonts w:eastAsia="Georgia" w:cs="Georgia"/>
          <w:i/>
          <w:iCs/>
          <w:szCs w:val="24"/>
        </w:rPr>
        <w:t>Codes List</w:t>
      </w:r>
      <w:r w:rsidR="00DE417D">
        <w:rPr>
          <w:rFonts w:eastAsia="Georgia" w:cs="Georgia"/>
          <w:szCs w:val="24"/>
        </w:rPr>
        <w:t>.</w:t>
      </w:r>
      <w:r w:rsidR="00E61A05">
        <w:rPr>
          <w:rFonts w:eastAsia="Georgia" w:cs="Georgia"/>
          <w:szCs w:val="24"/>
        </w:rPr>
        <w:t xml:space="preserve"> Copyright </w:t>
      </w:r>
      <w:r w:rsidR="004648F8">
        <w:rPr>
          <w:rFonts w:eastAsia="Georgia" w:cs="Georgia"/>
          <w:szCs w:val="24"/>
        </w:rPr>
        <w:t>1998-2022</w:t>
      </w:r>
      <w:r w:rsidR="00DE417D">
        <w:rPr>
          <w:rFonts w:eastAsia="Georgia" w:cs="Georgia"/>
          <w:szCs w:val="24"/>
        </w:rPr>
        <w:t xml:space="preserve"> </w:t>
      </w:r>
      <w:r w:rsidR="006B75B3">
        <w:rPr>
          <w:rFonts w:eastAsia="Georgia" w:cs="Georgia"/>
          <w:szCs w:val="24"/>
        </w:rPr>
        <w:t>nationsonline.org</w:t>
      </w:r>
      <w:r w:rsidR="008C17FA">
        <w:rPr>
          <w:rFonts w:eastAsia="Georgia" w:cs="Georgia"/>
          <w:szCs w:val="24"/>
        </w:rPr>
        <w:t xml:space="preserve"> </w:t>
      </w:r>
    </w:p>
    <w:p w14:paraId="328420FA" w14:textId="412F3F9F" w:rsidR="0045536F" w:rsidRDefault="23225CFC" w:rsidP="00A25684">
      <w:pPr>
        <w:ind w:firstLine="720"/>
        <w:jc w:val="left"/>
        <w:rPr>
          <w:rStyle w:val="Hyperlink"/>
          <w:rFonts w:eastAsia="Georgia" w:cs="Georgia"/>
          <w:szCs w:val="24"/>
        </w:rPr>
      </w:pPr>
      <w:r w:rsidRPr="6553B8DD">
        <w:rPr>
          <w:rFonts w:eastAsia="Georgia" w:cs="Georgia"/>
        </w:rPr>
        <w:t xml:space="preserve">Link to their website: </w:t>
      </w:r>
      <w:hyperlink r:id="rId19" w:anchor="G">
        <w:r w:rsidRPr="6553B8DD">
          <w:rPr>
            <w:rStyle w:val="Hyperlink"/>
            <w:rFonts w:eastAsia="Georgia" w:cs="Georgia"/>
          </w:rPr>
          <w:t>Country Code List</w:t>
        </w:r>
      </w:hyperlink>
    </w:p>
    <w:p w14:paraId="3648E0CE" w14:textId="48F73CF3" w:rsidR="001F48B6" w:rsidRDefault="00EE61F6" w:rsidP="001F48B6">
      <w:pPr>
        <w:pStyle w:val="NormalWeb"/>
        <w:ind w:left="567" w:hanging="567"/>
      </w:pPr>
      <w:r>
        <w:t xml:space="preserve">[3] </w:t>
      </w:r>
      <w:r w:rsidR="00A43A81">
        <w:t xml:space="preserve">World Bank Group. </w:t>
      </w:r>
      <w:r w:rsidR="001F48B6">
        <w:t xml:space="preserve">“International Tourism, Number of Arrivals.” Data. Accessed March 3, 2022. https://data.worldbank.org/indicator/ST.INT.ARVL. </w:t>
      </w:r>
      <w:r w:rsidR="003F619B">
        <w:t xml:space="preserve"> </w:t>
      </w:r>
    </w:p>
    <w:p w14:paraId="645EBF34" w14:textId="6E5E862F" w:rsidR="003F619B" w:rsidRDefault="003F619B" w:rsidP="001F48B6">
      <w:pPr>
        <w:pStyle w:val="NormalWeb"/>
        <w:ind w:left="567" w:hanging="567"/>
      </w:pPr>
      <w:r>
        <w:t xml:space="preserve">[4] </w:t>
      </w:r>
      <w:r w:rsidR="00F039BB">
        <w:t>U.S. Department of Transportation</w:t>
      </w:r>
      <w:r w:rsidR="00576CC9">
        <w:t>,</w:t>
      </w:r>
      <w:r w:rsidR="00F039BB">
        <w:t xml:space="preserve"> Federal Aviation Administration.</w:t>
      </w:r>
      <w:r w:rsidR="00007B16">
        <w:t xml:space="preserve"> “</w:t>
      </w:r>
      <w:r w:rsidR="00007B16" w:rsidRPr="00576CC9">
        <w:rPr>
          <w:i/>
          <w:iCs/>
        </w:rPr>
        <w:t>Air Traffic Organization Policy</w:t>
      </w:r>
      <w:r w:rsidR="00007B16">
        <w:t>”.</w:t>
      </w:r>
      <w:r w:rsidR="00F039BB">
        <w:t xml:space="preserve"> </w:t>
      </w:r>
      <w:r w:rsidR="00007B16">
        <w:t xml:space="preserve">October 15, 2015. </w:t>
      </w:r>
    </w:p>
    <w:p w14:paraId="0E4D4256" w14:textId="24E51D66" w:rsidR="00B16BEB" w:rsidRPr="00271917" w:rsidRDefault="00B16BEB" w:rsidP="00B16BEB">
      <w:pPr>
        <w:jc w:val="left"/>
      </w:pPr>
    </w:p>
    <w:p w14:paraId="2CC7A471" w14:textId="1C7A41CF" w:rsidR="00B16BEB" w:rsidRDefault="00B16BEB" w:rsidP="00B16BEB">
      <w:pPr>
        <w:jc w:val="left"/>
        <w:rPr>
          <w:rStyle w:val="SubtleReference"/>
          <w:rFonts w:ascii="Cambria Math" w:hAnsi="Cambria Math"/>
        </w:rPr>
      </w:pPr>
    </w:p>
    <w:sectPr w:rsidR="00B16BEB" w:rsidSect="007C2C89">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C2DA" w14:textId="77777777" w:rsidR="00D66F6B" w:rsidRDefault="00D66F6B" w:rsidP="00C03413">
      <w:pPr>
        <w:spacing w:after="0" w:line="240" w:lineRule="auto"/>
      </w:pPr>
      <w:r>
        <w:separator/>
      </w:r>
    </w:p>
  </w:endnote>
  <w:endnote w:type="continuationSeparator" w:id="0">
    <w:p w14:paraId="0A4252B7" w14:textId="77777777" w:rsidR="00D66F6B" w:rsidRDefault="00D66F6B" w:rsidP="00C03413">
      <w:pPr>
        <w:spacing w:after="0" w:line="240" w:lineRule="auto"/>
      </w:pPr>
      <w:r>
        <w:continuationSeparator/>
      </w:r>
    </w:p>
  </w:endnote>
  <w:endnote w:type="continuationNotice" w:id="1">
    <w:p w14:paraId="1EC4BBA5" w14:textId="77777777" w:rsidR="00D66F6B" w:rsidRDefault="00D66F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09A4" w14:textId="77777777" w:rsidR="00D66F6B" w:rsidRDefault="00D66F6B" w:rsidP="00C03413">
      <w:pPr>
        <w:spacing w:after="0" w:line="240" w:lineRule="auto"/>
      </w:pPr>
      <w:r>
        <w:separator/>
      </w:r>
    </w:p>
  </w:footnote>
  <w:footnote w:type="continuationSeparator" w:id="0">
    <w:p w14:paraId="24633CEE" w14:textId="77777777" w:rsidR="00D66F6B" w:rsidRDefault="00D66F6B" w:rsidP="00C03413">
      <w:pPr>
        <w:spacing w:after="0" w:line="240" w:lineRule="auto"/>
      </w:pPr>
      <w:r>
        <w:continuationSeparator/>
      </w:r>
    </w:p>
  </w:footnote>
  <w:footnote w:type="continuationNotice" w:id="1">
    <w:p w14:paraId="4783B749" w14:textId="77777777" w:rsidR="00D66F6B" w:rsidRDefault="00D66F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57066422"/>
      <w:docPartObj>
        <w:docPartGallery w:val="Page Numbers (Top of Page)"/>
        <w:docPartUnique/>
      </w:docPartObj>
    </w:sdtPr>
    <w:sdtEndPr>
      <w:rPr>
        <w:b/>
        <w:bCs/>
        <w:noProof/>
        <w:color w:val="auto"/>
        <w:spacing w:val="0"/>
      </w:rPr>
    </w:sdtEndPr>
    <w:sdtContent>
      <w:p w14:paraId="32FC63A2" w14:textId="2AA29C5A" w:rsidR="00E91987" w:rsidRDefault="00E91987">
        <w:pPr>
          <w:pStyle w:val="Header"/>
          <w:pBdr>
            <w:bottom w:val="single" w:sz="4" w:space="1" w:color="D9D9D9" w:themeColor="background1" w:themeShade="D9"/>
          </w:pBdr>
          <w:jc w:val="right"/>
          <w:rPr>
            <w:b/>
            <w:bCs/>
          </w:rPr>
        </w:pPr>
        <w:r>
          <w:rPr>
            <w:color w:val="7F7F7F" w:themeColor="background1" w:themeShade="7F"/>
            <w:spacing w:val="60"/>
          </w:rPr>
          <w:t xml:space="preserve">Lambert Air </w:t>
        </w:r>
        <w:r w:rsidR="007A1DA2">
          <w:rPr>
            <w:color w:val="7F7F7F" w:themeColor="background1" w:themeShade="7F"/>
            <w:spacing w:val="60"/>
          </w:rPr>
          <w:t>Management: Requirements Specification</w:t>
        </w:r>
        <w:r w:rsidR="007A1DA2">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784608E8" w14:textId="210E22E1" w:rsidR="007D77D9" w:rsidRPr="007C2C89" w:rsidRDefault="007D77D9" w:rsidP="007C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DD6"/>
    <w:multiLevelType w:val="hybridMultilevel"/>
    <w:tmpl w:val="249848E2"/>
    <w:lvl w:ilvl="0" w:tplc="4628BEA4">
      <w:start w:val="1"/>
      <w:numFmt w:val="decimalZero"/>
      <w:lvlText w:val="[E%1]"/>
      <w:lvlJc w:val="left"/>
      <w:pPr>
        <w:ind w:left="720" w:hanging="360"/>
      </w:pPr>
      <w:rPr>
        <w:rFonts w:hint="default"/>
      </w:rPr>
    </w:lvl>
    <w:lvl w:ilvl="1" w:tplc="93C694A0">
      <w:start w:val="1"/>
      <w:numFmt w:val="bullet"/>
      <w:lvlText w:val=""/>
      <w:lvlJc w:val="left"/>
      <w:pPr>
        <w:ind w:left="1440" w:hanging="360"/>
      </w:pPr>
    </w:lvl>
    <w:lvl w:ilvl="2" w:tplc="392E05FA">
      <w:start w:val="1"/>
      <w:numFmt w:val="lowerRoman"/>
      <w:lvlText w:val="%3."/>
      <w:lvlJc w:val="right"/>
      <w:pPr>
        <w:ind w:left="2160" w:hanging="180"/>
      </w:pPr>
    </w:lvl>
    <w:lvl w:ilvl="3" w:tplc="91D88B88">
      <w:start w:val="1"/>
      <w:numFmt w:val="decimal"/>
      <w:lvlText w:val="%4."/>
      <w:lvlJc w:val="left"/>
      <w:pPr>
        <w:ind w:left="2880" w:hanging="360"/>
      </w:pPr>
    </w:lvl>
    <w:lvl w:ilvl="4" w:tplc="5C64EBC0">
      <w:start w:val="1"/>
      <w:numFmt w:val="lowerLetter"/>
      <w:lvlText w:val="%5."/>
      <w:lvlJc w:val="left"/>
      <w:pPr>
        <w:ind w:left="3600" w:hanging="360"/>
      </w:pPr>
    </w:lvl>
    <w:lvl w:ilvl="5" w:tplc="CBA40740">
      <w:start w:val="1"/>
      <w:numFmt w:val="lowerRoman"/>
      <w:lvlText w:val="%6."/>
      <w:lvlJc w:val="right"/>
      <w:pPr>
        <w:ind w:left="4320" w:hanging="180"/>
      </w:pPr>
    </w:lvl>
    <w:lvl w:ilvl="6" w:tplc="A0F07D9A">
      <w:start w:val="1"/>
      <w:numFmt w:val="decimal"/>
      <w:lvlText w:val="%7."/>
      <w:lvlJc w:val="left"/>
      <w:pPr>
        <w:ind w:left="5040" w:hanging="360"/>
      </w:pPr>
    </w:lvl>
    <w:lvl w:ilvl="7" w:tplc="20A25D98">
      <w:start w:val="1"/>
      <w:numFmt w:val="lowerLetter"/>
      <w:lvlText w:val="%8."/>
      <w:lvlJc w:val="left"/>
      <w:pPr>
        <w:ind w:left="5760" w:hanging="360"/>
      </w:pPr>
    </w:lvl>
    <w:lvl w:ilvl="8" w:tplc="EC787D1A">
      <w:start w:val="1"/>
      <w:numFmt w:val="lowerRoman"/>
      <w:lvlText w:val="%9."/>
      <w:lvlJc w:val="right"/>
      <w:pPr>
        <w:ind w:left="6480" w:hanging="180"/>
      </w:pPr>
    </w:lvl>
  </w:abstractNum>
  <w:abstractNum w:abstractNumId="1" w15:restartNumberingAfterBreak="0">
    <w:nsid w:val="003C23C8"/>
    <w:multiLevelType w:val="multilevel"/>
    <w:tmpl w:val="B6101EF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21802B8"/>
    <w:multiLevelType w:val="multilevel"/>
    <w:tmpl w:val="0AA0E1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28B3173"/>
    <w:multiLevelType w:val="multilevel"/>
    <w:tmpl w:val="70FC095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E3779F0"/>
    <w:multiLevelType w:val="multilevel"/>
    <w:tmpl w:val="6768A1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6C424EA"/>
    <w:multiLevelType w:val="multilevel"/>
    <w:tmpl w:val="B26EC9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D033B57"/>
    <w:multiLevelType w:val="multilevel"/>
    <w:tmpl w:val="5AACE12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23507F95"/>
    <w:multiLevelType w:val="hybridMultilevel"/>
    <w:tmpl w:val="B422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F00CA"/>
    <w:multiLevelType w:val="hybridMultilevel"/>
    <w:tmpl w:val="C6E6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363B6"/>
    <w:multiLevelType w:val="multilevel"/>
    <w:tmpl w:val="00EA6D3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35C16E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B3C3175"/>
    <w:multiLevelType w:val="hybridMultilevel"/>
    <w:tmpl w:val="5C92C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94B2B"/>
    <w:multiLevelType w:val="multilevel"/>
    <w:tmpl w:val="AA9837F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D9D4FE1"/>
    <w:multiLevelType w:val="hybridMultilevel"/>
    <w:tmpl w:val="54CE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E45FD"/>
    <w:multiLevelType w:val="hybridMultilevel"/>
    <w:tmpl w:val="FFFFFFFF"/>
    <w:lvl w:ilvl="0" w:tplc="9A486B7A">
      <w:start w:val="1"/>
      <w:numFmt w:val="bullet"/>
      <w:lvlText w:val=""/>
      <w:lvlJc w:val="left"/>
      <w:pPr>
        <w:ind w:left="720" w:hanging="360"/>
      </w:pPr>
      <w:rPr>
        <w:rFonts w:ascii="Symbol" w:hAnsi="Symbol" w:hint="default"/>
      </w:rPr>
    </w:lvl>
    <w:lvl w:ilvl="1" w:tplc="A84C1590">
      <w:start w:val="1"/>
      <w:numFmt w:val="bullet"/>
      <w:lvlText w:val="o"/>
      <w:lvlJc w:val="left"/>
      <w:pPr>
        <w:ind w:left="1440" w:hanging="360"/>
      </w:pPr>
      <w:rPr>
        <w:rFonts w:ascii="Courier New" w:hAnsi="Courier New" w:hint="default"/>
      </w:rPr>
    </w:lvl>
    <w:lvl w:ilvl="2" w:tplc="83C6D1A8">
      <w:start w:val="1"/>
      <w:numFmt w:val="bullet"/>
      <w:lvlText w:val=""/>
      <w:lvlJc w:val="left"/>
      <w:pPr>
        <w:ind w:left="2160" w:hanging="360"/>
      </w:pPr>
      <w:rPr>
        <w:rFonts w:ascii="Wingdings" w:hAnsi="Wingdings" w:hint="default"/>
      </w:rPr>
    </w:lvl>
    <w:lvl w:ilvl="3" w:tplc="9A38CFFA">
      <w:start w:val="1"/>
      <w:numFmt w:val="bullet"/>
      <w:lvlText w:val=""/>
      <w:lvlJc w:val="left"/>
      <w:pPr>
        <w:ind w:left="2880" w:hanging="360"/>
      </w:pPr>
      <w:rPr>
        <w:rFonts w:ascii="Symbol" w:hAnsi="Symbol" w:hint="default"/>
      </w:rPr>
    </w:lvl>
    <w:lvl w:ilvl="4" w:tplc="3E4AEEB6">
      <w:start w:val="1"/>
      <w:numFmt w:val="bullet"/>
      <w:lvlText w:val="o"/>
      <w:lvlJc w:val="left"/>
      <w:pPr>
        <w:ind w:left="3600" w:hanging="360"/>
      </w:pPr>
      <w:rPr>
        <w:rFonts w:ascii="Courier New" w:hAnsi="Courier New" w:hint="default"/>
      </w:rPr>
    </w:lvl>
    <w:lvl w:ilvl="5" w:tplc="4DA2CC2E">
      <w:start w:val="1"/>
      <w:numFmt w:val="bullet"/>
      <w:lvlText w:val=""/>
      <w:lvlJc w:val="left"/>
      <w:pPr>
        <w:ind w:left="4320" w:hanging="360"/>
      </w:pPr>
      <w:rPr>
        <w:rFonts w:ascii="Wingdings" w:hAnsi="Wingdings" w:hint="default"/>
      </w:rPr>
    </w:lvl>
    <w:lvl w:ilvl="6" w:tplc="8788DB04">
      <w:start w:val="1"/>
      <w:numFmt w:val="bullet"/>
      <w:lvlText w:val=""/>
      <w:lvlJc w:val="left"/>
      <w:pPr>
        <w:ind w:left="5040" w:hanging="360"/>
      </w:pPr>
      <w:rPr>
        <w:rFonts w:ascii="Symbol" w:hAnsi="Symbol" w:hint="default"/>
      </w:rPr>
    </w:lvl>
    <w:lvl w:ilvl="7" w:tplc="E380282A">
      <w:start w:val="1"/>
      <w:numFmt w:val="bullet"/>
      <w:lvlText w:val="o"/>
      <w:lvlJc w:val="left"/>
      <w:pPr>
        <w:ind w:left="5760" w:hanging="360"/>
      </w:pPr>
      <w:rPr>
        <w:rFonts w:ascii="Courier New" w:hAnsi="Courier New" w:hint="default"/>
      </w:rPr>
    </w:lvl>
    <w:lvl w:ilvl="8" w:tplc="4330E95A">
      <w:start w:val="1"/>
      <w:numFmt w:val="bullet"/>
      <w:lvlText w:val=""/>
      <w:lvlJc w:val="left"/>
      <w:pPr>
        <w:ind w:left="6480" w:hanging="360"/>
      </w:pPr>
      <w:rPr>
        <w:rFonts w:ascii="Wingdings" w:hAnsi="Wingdings" w:hint="default"/>
      </w:rPr>
    </w:lvl>
  </w:abstractNum>
  <w:abstractNum w:abstractNumId="15" w15:restartNumberingAfterBreak="0">
    <w:nsid w:val="698D22A8"/>
    <w:multiLevelType w:val="multilevel"/>
    <w:tmpl w:val="9B6C22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D6578FA"/>
    <w:multiLevelType w:val="hybridMultilevel"/>
    <w:tmpl w:val="514C20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38D3EBC"/>
    <w:multiLevelType w:val="multilevel"/>
    <w:tmpl w:val="FD683E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74EB234F"/>
    <w:multiLevelType w:val="hybridMultilevel"/>
    <w:tmpl w:val="6D3ADC6A"/>
    <w:lvl w:ilvl="0" w:tplc="762C1426">
      <w:start w:val="1"/>
      <w:numFmt w:val="decimal"/>
      <w:lvlText w:val="%1."/>
      <w:lvlJc w:val="left"/>
      <w:pPr>
        <w:ind w:left="720" w:hanging="360"/>
      </w:pPr>
    </w:lvl>
    <w:lvl w:ilvl="1" w:tplc="4EC2B738">
      <w:start w:val="1"/>
      <w:numFmt w:val="lowerLetter"/>
      <w:lvlText w:val="%2."/>
      <w:lvlJc w:val="left"/>
      <w:pPr>
        <w:ind w:left="1440" w:hanging="360"/>
      </w:pPr>
    </w:lvl>
    <w:lvl w:ilvl="2" w:tplc="50648EF4">
      <w:start w:val="1"/>
      <w:numFmt w:val="lowerRoman"/>
      <w:lvlText w:val="%3."/>
      <w:lvlJc w:val="right"/>
      <w:pPr>
        <w:ind w:left="2160" w:hanging="180"/>
      </w:pPr>
    </w:lvl>
    <w:lvl w:ilvl="3" w:tplc="C6BCB84A">
      <w:start w:val="1"/>
      <w:numFmt w:val="decimal"/>
      <w:lvlText w:val="%4."/>
      <w:lvlJc w:val="left"/>
      <w:pPr>
        <w:ind w:left="2880" w:hanging="360"/>
      </w:pPr>
    </w:lvl>
    <w:lvl w:ilvl="4" w:tplc="9D988222">
      <w:start w:val="1"/>
      <w:numFmt w:val="lowerLetter"/>
      <w:lvlText w:val="%5."/>
      <w:lvlJc w:val="left"/>
      <w:pPr>
        <w:ind w:left="3600" w:hanging="360"/>
      </w:pPr>
    </w:lvl>
    <w:lvl w:ilvl="5" w:tplc="B1A458D8">
      <w:start w:val="1"/>
      <w:numFmt w:val="lowerRoman"/>
      <w:lvlText w:val="%6."/>
      <w:lvlJc w:val="right"/>
      <w:pPr>
        <w:ind w:left="4320" w:hanging="180"/>
      </w:pPr>
    </w:lvl>
    <w:lvl w:ilvl="6" w:tplc="DD4689EA">
      <w:start w:val="1"/>
      <w:numFmt w:val="decimal"/>
      <w:lvlText w:val="%7."/>
      <w:lvlJc w:val="left"/>
      <w:pPr>
        <w:ind w:left="5040" w:hanging="360"/>
      </w:pPr>
    </w:lvl>
    <w:lvl w:ilvl="7" w:tplc="5ACCB430">
      <w:start w:val="1"/>
      <w:numFmt w:val="lowerLetter"/>
      <w:lvlText w:val="%8."/>
      <w:lvlJc w:val="left"/>
      <w:pPr>
        <w:ind w:left="5760" w:hanging="360"/>
      </w:pPr>
    </w:lvl>
    <w:lvl w:ilvl="8" w:tplc="0B80AB8A">
      <w:start w:val="1"/>
      <w:numFmt w:val="lowerRoman"/>
      <w:lvlText w:val="%9."/>
      <w:lvlJc w:val="right"/>
      <w:pPr>
        <w:ind w:left="6480" w:hanging="180"/>
      </w:pPr>
    </w:lvl>
  </w:abstractNum>
  <w:abstractNum w:abstractNumId="19" w15:restartNumberingAfterBreak="0">
    <w:nsid w:val="75E824E1"/>
    <w:multiLevelType w:val="multilevel"/>
    <w:tmpl w:val="1CEE4AE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6980970"/>
    <w:multiLevelType w:val="hybridMultilevel"/>
    <w:tmpl w:val="77FA0E8C"/>
    <w:lvl w:ilvl="0" w:tplc="70500882">
      <w:start w:val="1"/>
      <w:numFmt w:val="decimal"/>
      <w:lvlText w:val="%1."/>
      <w:lvlJc w:val="left"/>
      <w:pPr>
        <w:ind w:left="720" w:hanging="360"/>
      </w:pPr>
    </w:lvl>
    <w:lvl w:ilvl="1" w:tplc="B29A7384">
      <w:start w:val="1"/>
      <w:numFmt w:val="lowerLetter"/>
      <w:lvlText w:val="%2."/>
      <w:lvlJc w:val="left"/>
      <w:pPr>
        <w:ind w:left="1440" w:hanging="360"/>
      </w:pPr>
    </w:lvl>
    <w:lvl w:ilvl="2" w:tplc="1D500232">
      <w:start w:val="1"/>
      <w:numFmt w:val="lowerRoman"/>
      <w:lvlText w:val="%3."/>
      <w:lvlJc w:val="right"/>
      <w:pPr>
        <w:ind w:left="2160" w:hanging="180"/>
      </w:pPr>
    </w:lvl>
    <w:lvl w:ilvl="3" w:tplc="7F042F16">
      <w:start w:val="1"/>
      <w:numFmt w:val="decimal"/>
      <w:lvlText w:val="%4."/>
      <w:lvlJc w:val="left"/>
      <w:pPr>
        <w:ind w:left="2880" w:hanging="360"/>
      </w:pPr>
    </w:lvl>
    <w:lvl w:ilvl="4" w:tplc="A5C057F6">
      <w:start w:val="1"/>
      <w:numFmt w:val="lowerLetter"/>
      <w:lvlText w:val="%5."/>
      <w:lvlJc w:val="left"/>
      <w:pPr>
        <w:ind w:left="3600" w:hanging="360"/>
      </w:pPr>
    </w:lvl>
    <w:lvl w:ilvl="5" w:tplc="D54EC1AC">
      <w:start w:val="1"/>
      <w:numFmt w:val="lowerRoman"/>
      <w:lvlText w:val="%6."/>
      <w:lvlJc w:val="right"/>
      <w:pPr>
        <w:ind w:left="4320" w:hanging="180"/>
      </w:pPr>
    </w:lvl>
    <w:lvl w:ilvl="6" w:tplc="5822A8E2">
      <w:start w:val="1"/>
      <w:numFmt w:val="decimal"/>
      <w:lvlText w:val="%7."/>
      <w:lvlJc w:val="left"/>
      <w:pPr>
        <w:ind w:left="5040" w:hanging="360"/>
      </w:pPr>
    </w:lvl>
    <w:lvl w:ilvl="7" w:tplc="524C7D1A">
      <w:start w:val="1"/>
      <w:numFmt w:val="lowerLetter"/>
      <w:lvlText w:val="%8."/>
      <w:lvlJc w:val="left"/>
      <w:pPr>
        <w:ind w:left="5760" w:hanging="360"/>
      </w:pPr>
    </w:lvl>
    <w:lvl w:ilvl="8" w:tplc="B47EF2BC">
      <w:start w:val="1"/>
      <w:numFmt w:val="lowerRoman"/>
      <w:lvlText w:val="%9."/>
      <w:lvlJc w:val="right"/>
      <w:pPr>
        <w:ind w:left="6480" w:hanging="180"/>
      </w:pPr>
    </w:lvl>
  </w:abstractNum>
  <w:num w:numId="1" w16cid:durableId="403381730">
    <w:abstractNumId w:val="12"/>
  </w:num>
  <w:num w:numId="2" w16cid:durableId="380325162">
    <w:abstractNumId w:val="0"/>
  </w:num>
  <w:num w:numId="3" w16cid:durableId="1707946656">
    <w:abstractNumId w:val="10"/>
  </w:num>
  <w:num w:numId="4" w16cid:durableId="1998651792">
    <w:abstractNumId w:val="18"/>
  </w:num>
  <w:num w:numId="5" w16cid:durableId="1469712624">
    <w:abstractNumId w:val="20"/>
  </w:num>
  <w:num w:numId="6" w16cid:durableId="739793672">
    <w:abstractNumId w:val="17"/>
  </w:num>
  <w:num w:numId="7" w16cid:durableId="1324092297">
    <w:abstractNumId w:val="9"/>
  </w:num>
  <w:num w:numId="8" w16cid:durableId="77412246">
    <w:abstractNumId w:val="4"/>
  </w:num>
  <w:num w:numId="9" w16cid:durableId="1907185527">
    <w:abstractNumId w:val="5"/>
  </w:num>
  <w:num w:numId="10" w16cid:durableId="111632224">
    <w:abstractNumId w:val="6"/>
  </w:num>
  <w:num w:numId="11" w16cid:durableId="1105031851">
    <w:abstractNumId w:val="2"/>
  </w:num>
  <w:num w:numId="12" w16cid:durableId="547685710">
    <w:abstractNumId w:val="15"/>
  </w:num>
  <w:num w:numId="13" w16cid:durableId="1783763776">
    <w:abstractNumId w:val="1"/>
  </w:num>
  <w:num w:numId="14" w16cid:durableId="735857955">
    <w:abstractNumId w:val="19"/>
  </w:num>
  <w:num w:numId="15" w16cid:durableId="1048870531">
    <w:abstractNumId w:val="7"/>
  </w:num>
  <w:num w:numId="16" w16cid:durableId="1588146819">
    <w:abstractNumId w:val="3"/>
  </w:num>
  <w:num w:numId="17" w16cid:durableId="1973779168">
    <w:abstractNumId w:val="16"/>
  </w:num>
  <w:num w:numId="18" w16cid:durableId="1449080565">
    <w:abstractNumId w:val="13"/>
  </w:num>
  <w:num w:numId="19" w16cid:durableId="1127160571">
    <w:abstractNumId w:val="14"/>
  </w:num>
  <w:num w:numId="20" w16cid:durableId="825433621">
    <w:abstractNumId w:val="8"/>
  </w:num>
  <w:num w:numId="21" w16cid:durableId="1528370461">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Daur">
    <w15:presenceInfo w15:providerId="None" w15:userId="Andrew Da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A55BEC"/>
    <w:rsid w:val="000005DB"/>
    <w:rsid w:val="0000332F"/>
    <w:rsid w:val="00005B60"/>
    <w:rsid w:val="0000670F"/>
    <w:rsid w:val="00006D11"/>
    <w:rsid w:val="00007933"/>
    <w:rsid w:val="00007B16"/>
    <w:rsid w:val="0001204B"/>
    <w:rsid w:val="00012CF7"/>
    <w:rsid w:val="000150D5"/>
    <w:rsid w:val="00015D15"/>
    <w:rsid w:val="00016792"/>
    <w:rsid w:val="00016E14"/>
    <w:rsid w:val="000200B1"/>
    <w:rsid w:val="0002051C"/>
    <w:rsid w:val="00021992"/>
    <w:rsid w:val="000228AD"/>
    <w:rsid w:val="000237B6"/>
    <w:rsid w:val="00025AF3"/>
    <w:rsid w:val="00025D7F"/>
    <w:rsid w:val="00025F93"/>
    <w:rsid w:val="00026A40"/>
    <w:rsid w:val="00026E52"/>
    <w:rsid w:val="000276D4"/>
    <w:rsid w:val="00030638"/>
    <w:rsid w:val="00031297"/>
    <w:rsid w:val="000316C1"/>
    <w:rsid w:val="000317EF"/>
    <w:rsid w:val="00031947"/>
    <w:rsid w:val="00032566"/>
    <w:rsid w:val="00032C4E"/>
    <w:rsid w:val="00033F0B"/>
    <w:rsid w:val="0003464F"/>
    <w:rsid w:val="00034DB9"/>
    <w:rsid w:val="00034DE5"/>
    <w:rsid w:val="00035D91"/>
    <w:rsid w:val="00036343"/>
    <w:rsid w:val="00036636"/>
    <w:rsid w:val="000404A0"/>
    <w:rsid w:val="0004211F"/>
    <w:rsid w:val="00043D87"/>
    <w:rsid w:val="000441A9"/>
    <w:rsid w:val="000453E0"/>
    <w:rsid w:val="0004552D"/>
    <w:rsid w:val="00046764"/>
    <w:rsid w:val="00047689"/>
    <w:rsid w:val="00047A5E"/>
    <w:rsid w:val="0005168C"/>
    <w:rsid w:val="00052137"/>
    <w:rsid w:val="00052AA5"/>
    <w:rsid w:val="000535FD"/>
    <w:rsid w:val="0005430F"/>
    <w:rsid w:val="00054705"/>
    <w:rsid w:val="00054E33"/>
    <w:rsid w:val="0005642F"/>
    <w:rsid w:val="00056458"/>
    <w:rsid w:val="00057CC6"/>
    <w:rsid w:val="00063C53"/>
    <w:rsid w:val="00063DCE"/>
    <w:rsid w:val="0006551A"/>
    <w:rsid w:val="00066396"/>
    <w:rsid w:val="00066867"/>
    <w:rsid w:val="00067012"/>
    <w:rsid w:val="00067DBD"/>
    <w:rsid w:val="00072EC1"/>
    <w:rsid w:val="0007420F"/>
    <w:rsid w:val="000743C7"/>
    <w:rsid w:val="00076F8A"/>
    <w:rsid w:val="000770EC"/>
    <w:rsid w:val="00077587"/>
    <w:rsid w:val="0008054A"/>
    <w:rsid w:val="000818E3"/>
    <w:rsid w:val="00082F77"/>
    <w:rsid w:val="000830CD"/>
    <w:rsid w:val="00084D4B"/>
    <w:rsid w:val="00085265"/>
    <w:rsid w:val="0008608B"/>
    <w:rsid w:val="000867A9"/>
    <w:rsid w:val="000871D8"/>
    <w:rsid w:val="0008734F"/>
    <w:rsid w:val="00087377"/>
    <w:rsid w:val="000878C9"/>
    <w:rsid w:val="00090270"/>
    <w:rsid w:val="00090A62"/>
    <w:rsid w:val="00090ECF"/>
    <w:rsid w:val="00091B93"/>
    <w:rsid w:val="00091EC3"/>
    <w:rsid w:val="000933AF"/>
    <w:rsid w:val="000938DC"/>
    <w:rsid w:val="00094759"/>
    <w:rsid w:val="00094800"/>
    <w:rsid w:val="00095017"/>
    <w:rsid w:val="00096236"/>
    <w:rsid w:val="00096D5E"/>
    <w:rsid w:val="00096DC4"/>
    <w:rsid w:val="00096DF6"/>
    <w:rsid w:val="00097982"/>
    <w:rsid w:val="000A049D"/>
    <w:rsid w:val="000A380D"/>
    <w:rsid w:val="000A3DE2"/>
    <w:rsid w:val="000A4D1E"/>
    <w:rsid w:val="000A5333"/>
    <w:rsid w:val="000A62ED"/>
    <w:rsid w:val="000A6310"/>
    <w:rsid w:val="000A6B80"/>
    <w:rsid w:val="000A7653"/>
    <w:rsid w:val="000A7A0D"/>
    <w:rsid w:val="000B13DD"/>
    <w:rsid w:val="000B18E7"/>
    <w:rsid w:val="000B2402"/>
    <w:rsid w:val="000B2779"/>
    <w:rsid w:val="000B27F9"/>
    <w:rsid w:val="000B30ED"/>
    <w:rsid w:val="000B39D6"/>
    <w:rsid w:val="000B5358"/>
    <w:rsid w:val="000B599C"/>
    <w:rsid w:val="000B6D08"/>
    <w:rsid w:val="000B7736"/>
    <w:rsid w:val="000B7DD2"/>
    <w:rsid w:val="000C018E"/>
    <w:rsid w:val="000C1081"/>
    <w:rsid w:val="000C1B04"/>
    <w:rsid w:val="000C1BB3"/>
    <w:rsid w:val="000C1D93"/>
    <w:rsid w:val="000C1EB2"/>
    <w:rsid w:val="000C2803"/>
    <w:rsid w:val="000C4CB7"/>
    <w:rsid w:val="000C5642"/>
    <w:rsid w:val="000C6C80"/>
    <w:rsid w:val="000C7584"/>
    <w:rsid w:val="000D08C3"/>
    <w:rsid w:val="000D108C"/>
    <w:rsid w:val="000D1CB5"/>
    <w:rsid w:val="000D1EDA"/>
    <w:rsid w:val="000D26C2"/>
    <w:rsid w:val="000D313E"/>
    <w:rsid w:val="000D3621"/>
    <w:rsid w:val="000D38BD"/>
    <w:rsid w:val="000D506F"/>
    <w:rsid w:val="000D5246"/>
    <w:rsid w:val="000D5634"/>
    <w:rsid w:val="000D6067"/>
    <w:rsid w:val="000D676C"/>
    <w:rsid w:val="000D6956"/>
    <w:rsid w:val="000D6A17"/>
    <w:rsid w:val="000D6DA1"/>
    <w:rsid w:val="000E0D1B"/>
    <w:rsid w:val="000E13EF"/>
    <w:rsid w:val="000E438B"/>
    <w:rsid w:val="000E4806"/>
    <w:rsid w:val="000E4920"/>
    <w:rsid w:val="000E4DF3"/>
    <w:rsid w:val="000E5556"/>
    <w:rsid w:val="000E5BF1"/>
    <w:rsid w:val="000E6486"/>
    <w:rsid w:val="000E651C"/>
    <w:rsid w:val="000F2737"/>
    <w:rsid w:val="000F3481"/>
    <w:rsid w:val="000F3F68"/>
    <w:rsid w:val="000F4753"/>
    <w:rsid w:val="000F4790"/>
    <w:rsid w:val="000F4C0C"/>
    <w:rsid w:val="000F4EB0"/>
    <w:rsid w:val="000F6597"/>
    <w:rsid w:val="000F7CFB"/>
    <w:rsid w:val="001014FD"/>
    <w:rsid w:val="00102232"/>
    <w:rsid w:val="0010298C"/>
    <w:rsid w:val="00102FBF"/>
    <w:rsid w:val="00104E6C"/>
    <w:rsid w:val="00105347"/>
    <w:rsid w:val="00105933"/>
    <w:rsid w:val="00105DAD"/>
    <w:rsid w:val="001061EC"/>
    <w:rsid w:val="00106D70"/>
    <w:rsid w:val="00106E98"/>
    <w:rsid w:val="00112BEB"/>
    <w:rsid w:val="00114F9B"/>
    <w:rsid w:val="00115393"/>
    <w:rsid w:val="00116CC0"/>
    <w:rsid w:val="001171A7"/>
    <w:rsid w:val="00117E70"/>
    <w:rsid w:val="001200AA"/>
    <w:rsid w:val="00121DE4"/>
    <w:rsid w:val="0012233A"/>
    <w:rsid w:val="001239B0"/>
    <w:rsid w:val="001242F1"/>
    <w:rsid w:val="001243A9"/>
    <w:rsid w:val="00125CB4"/>
    <w:rsid w:val="00126F9C"/>
    <w:rsid w:val="0012745A"/>
    <w:rsid w:val="0012746A"/>
    <w:rsid w:val="00127EF1"/>
    <w:rsid w:val="00130112"/>
    <w:rsid w:val="00130A6F"/>
    <w:rsid w:val="00132763"/>
    <w:rsid w:val="00132A72"/>
    <w:rsid w:val="00132DD8"/>
    <w:rsid w:val="00132E1C"/>
    <w:rsid w:val="001331DA"/>
    <w:rsid w:val="00134AAD"/>
    <w:rsid w:val="00134B1F"/>
    <w:rsid w:val="00134DFC"/>
    <w:rsid w:val="0013690D"/>
    <w:rsid w:val="00136936"/>
    <w:rsid w:val="00140EE8"/>
    <w:rsid w:val="00142B5D"/>
    <w:rsid w:val="0014305C"/>
    <w:rsid w:val="00143CAF"/>
    <w:rsid w:val="00145F3B"/>
    <w:rsid w:val="00146CA3"/>
    <w:rsid w:val="00146D5E"/>
    <w:rsid w:val="0014732E"/>
    <w:rsid w:val="001478FF"/>
    <w:rsid w:val="00150B7D"/>
    <w:rsid w:val="0015158B"/>
    <w:rsid w:val="0015183B"/>
    <w:rsid w:val="00151F8F"/>
    <w:rsid w:val="00152A6C"/>
    <w:rsid w:val="00155529"/>
    <w:rsid w:val="00156B2F"/>
    <w:rsid w:val="00156F86"/>
    <w:rsid w:val="00162342"/>
    <w:rsid w:val="00162776"/>
    <w:rsid w:val="00163820"/>
    <w:rsid w:val="0016499A"/>
    <w:rsid w:val="001658C8"/>
    <w:rsid w:val="00165AC3"/>
    <w:rsid w:val="00165BF0"/>
    <w:rsid w:val="00170DE3"/>
    <w:rsid w:val="0017114D"/>
    <w:rsid w:val="001714CD"/>
    <w:rsid w:val="00171C7E"/>
    <w:rsid w:val="001733C5"/>
    <w:rsid w:val="001738D7"/>
    <w:rsid w:val="00175B66"/>
    <w:rsid w:val="00176C7E"/>
    <w:rsid w:val="00176DAF"/>
    <w:rsid w:val="00181064"/>
    <w:rsid w:val="00181FCA"/>
    <w:rsid w:val="00183632"/>
    <w:rsid w:val="00183BB9"/>
    <w:rsid w:val="0018436E"/>
    <w:rsid w:val="0018526E"/>
    <w:rsid w:val="0018641B"/>
    <w:rsid w:val="00190D0D"/>
    <w:rsid w:val="0019157B"/>
    <w:rsid w:val="001916CC"/>
    <w:rsid w:val="001921E3"/>
    <w:rsid w:val="00194B69"/>
    <w:rsid w:val="00194C12"/>
    <w:rsid w:val="00195047"/>
    <w:rsid w:val="001958E4"/>
    <w:rsid w:val="00195A56"/>
    <w:rsid w:val="00197168"/>
    <w:rsid w:val="00197ED6"/>
    <w:rsid w:val="001A16B6"/>
    <w:rsid w:val="001A23F5"/>
    <w:rsid w:val="001A37F9"/>
    <w:rsid w:val="001A3F2B"/>
    <w:rsid w:val="001A6DED"/>
    <w:rsid w:val="001B00C7"/>
    <w:rsid w:val="001B0924"/>
    <w:rsid w:val="001B1FFF"/>
    <w:rsid w:val="001B23DA"/>
    <w:rsid w:val="001B24C0"/>
    <w:rsid w:val="001B2B3F"/>
    <w:rsid w:val="001B758E"/>
    <w:rsid w:val="001BD567"/>
    <w:rsid w:val="001C0AD7"/>
    <w:rsid w:val="001C115F"/>
    <w:rsid w:val="001C5124"/>
    <w:rsid w:val="001C56E6"/>
    <w:rsid w:val="001C5A30"/>
    <w:rsid w:val="001C6C15"/>
    <w:rsid w:val="001C6F4B"/>
    <w:rsid w:val="001D01BC"/>
    <w:rsid w:val="001D0337"/>
    <w:rsid w:val="001D0549"/>
    <w:rsid w:val="001D11BB"/>
    <w:rsid w:val="001D3591"/>
    <w:rsid w:val="001D3E50"/>
    <w:rsid w:val="001D3E77"/>
    <w:rsid w:val="001D5A46"/>
    <w:rsid w:val="001D67F3"/>
    <w:rsid w:val="001D6C1D"/>
    <w:rsid w:val="001D6C1F"/>
    <w:rsid w:val="001E0484"/>
    <w:rsid w:val="001E1CAA"/>
    <w:rsid w:val="001E2CDB"/>
    <w:rsid w:val="001E402B"/>
    <w:rsid w:val="001E4521"/>
    <w:rsid w:val="001E5466"/>
    <w:rsid w:val="001E5F40"/>
    <w:rsid w:val="001E76BD"/>
    <w:rsid w:val="001F0512"/>
    <w:rsid w:val="001F0983"/>
    <w:rsid w:val="001F13F4"/>
    <w:rsid w:val="001F1C05"/>
    <w:rsid w:val="001F2C50"/>
    <w:rsid w:val="001F472A"/>
    <w:rsid w:val="001F48B6"/>
    <w:rsid w:val="001F4DB2"/>
    <w:rsid w:val="001F51D4"/>
    <w:rsid w:val="001F67E2"/>
    <w:rsid w:val="001F7AFA"/>
    <w:rsid w:val="00201267"/>
    <w:rsid w:val="00201529"/>
    <w:rsid w:val="00201A0F"/>
    <w:rsid w:val="002029BF"/>
    <w:rsid w:val="00203355"/>
    <w:rsid w:val="0020359B"/>
    <w:rsid w:val="002040DF"/>
    <w:rsid w:val="002046CF"/>
    <w:rsid w:val="002049F5"/>
    <w:rsid w:val="00204B8A"/>
    <w:rsid w:val="002102E0"/>
    <w:rsid w:val="002108ED"/>
    <w:rsid w:val="00211058"/>
    <w:rsid w:val="0021237D"/>
    <w:rsid w:val="00213168"/>
    <w:rsid w:val="00213789"/>
    <w:rsid w:val="00213838"/>
    <w:rsid w:val="00213934"/>
    <w:rsid w:val="00214236"/>
    <w:rsid w:val="0021502D"/>
    <w:rsid w:val="0021585A"/>
    <w:rsid w:val="00216F71"/>
    <w:rsid w:val="00216F96"/>
    <w:rsid w:val="00217034"/>
    <w:rsid w:val="00217913"/>
    <w:rsid w:val="00217DDA"/>
    <w:rsid w:val="002207C9"/>
    <w:rsid w:val="00221D17"/>
    <w:rsid w:val="00222B77"/>
    <w:rsid w:val="002238DC"/>
    <w:rsid w:val="00223FF7"/>
    <w:rsid w:val="002253F2"/>
    <w:rsid w:val="00225AF9"/>
    <w:rsid w:val="0022636F"/>
    <w:rsid w:val="0022671E"/>
    <w:rsid w:val="00226D4E"/>
    <w:rsid w:val="0023079E"/>
    <w:rsid w:val="0023123F"/>
    <w:rsid w:val="0023138A"/>
    <w:rsid w:val="002328DE"/>
    <w:rsid w:val="00232B3B"/>
    <w:rsid w:val="0023308E"/>
    <w:rsid w:val="00233F6A"/>
    <w:rsid w:val="002347D2"/>
    <w:rsid w:val="002349C1"/>
    <w:rsid w:val="00240744"/>
    <w:rsid w:val="00240A42"/>
    <w:rsid w:val="00242C1B"/>
    <w:rsid w:val="00242EC1"/>
    <w:rsid w:val="00245039"/>
    <w:rsid w:val="00245448"/>
    <w:rsid w:val="00245C7C"/>
    <w:rsid w:val="002469EC"/>
    <w:rsid w:val="0024780A"/>
    <w:rsid w:val="0024790F"/>
    <w:rsid w:val="00247AB0"/>
    <w:rsid w:val="00250405"/>
    <w:rsid w:val="00250C99"/>
    <w:rsid w:val="002523D0"/>
    <w:rsid w:val="002525B7"/>
    <w:rsid w:val="00253910"/>
    <w:rsid w:val="00254CE3"/>
    <w:rsid w:val="00254D61"/>
    <w:rsid w:val="00256566"/>
    <w:rsid w:val="00256E90"/>
    <w:rsid w:val="00257143"/>
    <w:rsid w:val="002578DF"/>
    <w:rsid w:val="0025796A"/>
    <w:rsid w:val="00257F12"/>
    <w:rsid w:val="002604A0"/>
    <w:rsid w:val="00260604"/>
    <w:rsid w:val="002610CB"/>
    <w:rsid w:val="00261EDC"/>
    <w:rsid w:val="002632F8"/>
    <w:rsid w:val="002638B7"/>
    <w:rsid w:val="00263C15"/>
    <w:rsid w:val="002648BE"/>
    <w:rsid w:val="00271917"/>
    <w:rsid w:val="002725FD"/>
    <w:rsid w:val="00272974"/>
    <w:rsid w:val="00273668"/>
    <w:rsid w:val="00274A69"/>
    <w:rsid w:val="0027666E"/>
    <w:rsid w:val="00280350"/>
    <w:rsid w:val="00280BBE"/>
    <w:rsid w:val="00281471"/>
    <w:rsid w:val="002829CA"/>
    <w:rsid w:val="00283664"/>
    <w:rsid w:val="0028398F"/>
    <w:rsid w:val="002841EE"/>
    <w:rsid w:val="00285967"/>
    <w:rsid w:val="00286841"/>
    <w:rsid w:val="0028772B"/>
    <w:rsid w:val="00287878"/>
    <w:rsid w:val="00287DE9"/>
    <w:rsid w:val="00290D08"/>
    <w:rsid w:val="00292068"/>
    <w:rsid w:val="00292253"/>
    <w:rsid w:val="00292E18"/>
    <w:rsid w:val="00292E82"/>
    <w:rsid w:val="002932FE"/>
    <w:rsid w:val="00293696"/>
    <w:rsid w:val="00293749"/>
    <w:rsid w:val="00293B67"/>
    <w:rsid w:val="00294383"/>
    <w:rsid w:val="00295579"/>
    <w:rsid w:val="00295D2F"/>
    <w:rsid w:val="002962BB"/>
    <w:rsid w:val="00297245"/>
    <w:rsid w:val="002975C7"/>
    <w:rsid w:val="002A019B"/>
    <w:rsid w:val="002A23D4"/>
    <w:rsid w:val="002A2CBA"/>
    <w:rsid w:val="002A35E9"/>
    <w:rsid w:val="002A3763"/>
    <w:rsid w:val="002A4180"/>
    <w:rsid w:val="002A54AF"/>
    <w:rsid w:val="002A5A8D"/>
    <w:rsid w:val="002A62B1"/>
    <w:rsid w:val="002A6CB7"/>
    <w:rsid w:val="002A7034"/>
    <w:rsid w:val="002B23B0"/>
    <w:rsid w:val="002B315B"/>
    <w:rsid w:val="002B39F2"/>
    <w:rsid w:val="002B4B1C"/>
    <w:rsid w:val="002B6D74"/>
    <w:rsid w:val="002B6EF6"/>
    <w:rsid w:val="002C0B71"/>
    <w:rsid w:val="002C1841"/>
    <w:rsid w:val="002C1C29"/>
    <w:rsid w:val="002C1C36"/>
    <w:rsid w:val="002C1FAC"/>
    <w:rsid w:val="002C4753"/>
    <w:rsid w:val="002C575D"/>
    <w:rsid w:val="002C734D"/>
    <w:rsid w:val="002C776F"/>
    <w:rsid w:val="002D166B"/>
    <w:rsid w:val="002D197B"/>
    <w:rsid w:val="002D296C"/>
    <w:rsid w:val="002D2DDA"/>
    <w:rsid w:val="002D4424"/>
    <w:rsid w:val="002D4EEB"/>
    <w:rsid w:val="002D7824"/>
    <w:rsid w:val="002D7C6E"/>
    <w:rsid w:val="002D889C"/>
    <w:rsid w:val="002E10BA"/>
    <w:rsid w:val="002E165C"/>
    <w:rsid w:val="002E1A5A"/>
    <w:rsid w:val="002E30C9"/>
    <w:rsid w:val="002E47DA"/>
    <w:rsid w:val="002E4BDE"/>
    <w:rsid w:val="002E6803"/>
    <w:rsid w:val="002E7C02"/>
    <w:rsid w:val="002F00C4"/>
    <w:rsid w:val="002F0253"/>
    <w:rsid w:val="002F1387"/>
    <w:rsid w:val="002F18E5"/>
    <w:rsid w:val="002F24B0"/>
    <w:rsid w:val="002F359A"/>
    <w:rsid w:val="002F51F9"/>
    <w:rsid w:val="002F7D8B"/>
    <w:rsid w:val="0030019C"/>
    <w:rsid w:val="00301276"/>
    <w:rsid w:val="00301E6B"/>
    <w:rsid w:val="00301EF6"/>
    <w:rsid w:val="003032CF"/>
    <w:rsid w:val="00306123"/>
    <w:rsid w:val="003067ED"/>
    <w:rsid w:val="00306EF6"/>
    <w:rsid w:val="00307A8B"/>
    <w:rsid w:val="0031039F"/>
    <w:rsid w:val="0031243B"/>
    <w:rsid w:val="00312A6D"/>
    <w:rsid w:val="0031394E"/>
    <w:rsid w:val="00313C33"/>
    <w:rsid w:val="0031524C"/>
    <w:rsid w:val="00316187"/>
    <w:rsid w:val="00316664"/>
    <w:rsid w:val="003179EF"/>
    <w:rsid w:val="00321874"/>
    <w:rsid w:val="00321C24"/>
    <w:rsid w:val="003278C9"/>
    <w:rsid w:val="00327BA9"/>
    <w:rsid w:val="00327DE2"/>
    <w:rsid w:val="00330BF6"/>
    <w:rsid w:val="00331352"/>
    <w:rsid w:val="0033144A"/>
    <w:rsid w:val="00331FA9"/>
    <w:rsid w:val="00335855"/>
    <w:rsid w:val="00335B69"/>
    <w:rsid w:val="00336908"/>
    <w:rsid w:val="003401CF"/>
    <w:rsid w:val="00340A84"/>
    <w:rsid w:val="00340B2A"/>
    <w:rsid w:val="00342674"/>
    <w:rsid w:val="00342B41"/>
    <w:rsid w:val="00343079"/>
    <w:rsid w:val="00343523"/>
    <w:rsid w:val="00343622"/>
    <w:rsid w:val="00344C69"/>
    <w:rsid w:val="00350BA1"/>
    <w:rsid w:val="00351B80"/>
    <w:rsid w:val="00351D22"/>
    <w:rsid w:val="003528A3"/>
    <w:rsid w:val="00354C6B"/>
    <w:rsid w:val="00355166"/>
    <w:rsid w:val="003566E5"/>
    <w:rsid w:val="00356CDB"/>
    <w:rsid w:val="003578FB"/>
    <w:rsid w:val="00361588"/>
    <w:rsid w:val="003629DE"/>
    <w:rsid w:val="00362ABC"/>
    <w:rsid w:val="00362CE6"/>
    <w:rsid w:val="003635AB"/>
    <w:rsid w:val="00363DAB"/>
    <w:rsid w:val="00363E33"/>
    <w:rsid w:val="00364A17"/>
    <w:rsid w:val="00365B50"/>
    <w:rsid w:val="003667CF"/>
    <w:rsid w:val="00366DA1"/>
    <w:rsid w:val="00370FEC"/>
    <w:rsid w:val="00371664"/>
    <w:rsid w:val="00371E1B"/>
    <w:rsid w:val="00372A60"/>
    <w:rsid w:val="00372E0A"/>
    <w:rsid w:val="0037426D"/>
    <w:rsid w:val="00375154"/>
    <w:rsid w:val="00377FF7"/>
    <w:rsid w:val="00379812"/>
    <w:rsid w:val="00380A6F"/>
    <w:rsid w:val="0038230A"/>
    <w:rsid w:val="00385CEB"/>
    <w:rsid w:val="003875CD"/>
    <w:rsid w:val="003877E3"/>
    <w:rsid w:val="003901FF"/>
    <w:rsid w:val="00390942"/>
    <w:rsid w:val="0039247A"/>
    <w:rsid w:val="0039267F"/>
    <w:rsid w:val="00392A85"/>
    <w:rsid w:val="00393987"/>
    <w:rsid w:val="00395794"/>
    <w:rsid w:val="00395E96"/>
    <w:rsid w:val="00396783"/>
    <w:rsid w:val="00396D32"/>
    <w:rsid w:val="003A03D0"/>
    <w:rsid w:val="003A0456"/>
    <w:rsid w:val="003A09A2"/>
    <w:rsid w:val="003A30AF"/>
    <w:rsid w:val="003A3832"/>
    <w:rsid w:val="003A3ED6"/>
    <w:rsid w:val="003A5B99"/>
    <w:rsid w:val="003A629F"/>
    <w:rsid w:val="003A79C0"/>
    <w:rsid w:val="003A7ADA"/>
    <w:rsid w:val="003B00D6"/>
    <w:rsid w:val="003B14B9"/>
    <w:rsid w:val="003B1AE2"/>
    <w:rsid w:val="003B5C4E"/>
    <w:rsid w:val="003B5E02"/>
    <w:rsid w:val="003B62FD"/>
    <w:rsid w:val="003B693E"/>
    <w:rsid w:val="003B711A"/>
    <w:rsid w:val="003C00F5"/>
    <w:rsid w:val="003C0435"/>
    <w:rsid w:val="003C0D00"/>
    <w:rsid w:val="003C1593"/>
    <w:rsid w:val="003C251D"/>
    <w:rsid w:val="003C34B1"/>
    <w:rsid w:val="003C3AC8"/>
    <w:rsid w:val="003C40F9"/>
    <w:rsid w:val="003C4527"/>
    <w:rsid w:val="003C45E6"/>
    <w:rsid w:val="003C47BF"/>
    <w:rsid w:val="003C49ED"/>
    <w:rsid w:val="003C4D99"/>
    <w:rsid w:val="003C4F73"/>
    <w:rsid w:val="003C78F0"/>
    <w:rsid w:val="003C7966"/>
    <w:rsid w:val="003C7CF1"/>
    <w:rsid w:val="003D0C09"/>
    <w:rsid w:val="003D0C0E"/>
    <w:rsid w:val="003D14ED"/>
    <w:rsid w:val="003D2219"/>
    <w:rsid w:val="003D48D0"/>
    <w:rsid w:val="003D51B0"/>
    <w:rsid w:val="003D5873"/>
    <w:rsid w:val="003D58AE"/>
    <w:rsid w:val="003D5ED2"/>
    <w:rsid w:val="003D62F9"/>
    <w:rsid w:val="003D6801"/>
    <w:rsid w:val="003D6812"/>
    <w:rsid w:val="003D6BAC"/>
    <w:rsid w:val="003D6F3B"/>
    <w:rsid w:val="003D720B"/>
    <w:rsid w:val="003E0E4B"/>
    <w:rsid w:val="003E14E3"/>
    <w:rsid w:val="003E337A"/>
    <w:rsid w:val="003E367D"/>
    <w:rsid w:val="003E3BDF"/>
    <w:rsid w:val="003E4D19"/>
    <w:rsid w:val="003E6A66"/>
    <w:rsid w:val="003E6B1F"/>
    <w:rsid w:val="003E7601"/>
    <w:rsid w:val="003E7AA5"/>
    <w:rsid w:val="003E7C42"/>
    <w:rsid w:val="003F01F4"/>
    <w:rsid w:val="003F129A"/>
    <w:rsid w:val="003F15E6"/>
    <w:rsid w:val="003F194B"/>
    <w:rsid w:val="003F38ED"/>
    <w:rsid w:val="003F3968"/>
    <w:rsid w:val="003F41E6"/>
    <w:rsid w:val="003F4D31"/>
    <w:rsid w:val="003F5595"/>
    <w:rsid w:val="003F566C"/>
    <w:rsid w:val="003F5D03"/>
    <w:rsid w:val="003F619B"/>
    <w:rsid w:val="003F71AF"/>
    <w:rsid w:val="004016BA"/>
    <w:rsid w:val="00404B02"/>
    <w:rsid w:val="0040697C"/>
    <w:rsid w:val="00407116"/>
    <w:rsid w:val="004072F6"/>
    <w:rsid w:val="0040791F"/>
    <w:rsid w:val="0041022E"/>
    <w:rsid w:val="00410609"/>
    <w:rsid w:val="00411AF5"/>
    <w:rsid w:val="00415079"/>
    <w:rsid w:val="00415128"/>
    <w:rsid w:val="004151E4"/>
    <w:rsid w:val="004156E4"/>
    <w:rsid w:val="00415852"/>
    <w:rsid w:val="00417EAE"/>
    <w:rsid w:val="004207F2"/>
    <w:rsid w:val="0042086B"/>
    <w:rsid w:val="00421A19"/>
    <w:rsid w:val="00422FAC"/>
    <w:rsid w:val="00424041"/>
    <w:rsid w:val="00424454"/>
    <w:rsid w:val="0042517B"/>
    <w:rsid w:val="0042770D"/>
    <w:rsid w:val="004303F8"/>
    <w:rsid w:val="00432B3B"/>
    <w:rsid w:val="004335F4"/>
    <w:rsid w:val="004336D5"/>
    <w:rsid w:val="004339F6"/>
    <w:rsid w:val="00433BD0"/>
    <w:rsid w:val="00434162"/>
    <w:rsid w:val="00435908"/>
    <w:rsid w:val="00436783"/>
    <w:rsid w:val="00437A3B"/>
    <w:rsid w:val="00441C2D"/>
    <w:rsid w:val="00442FAB"/>
    <w:rsid w:val="00443353"/>
    <w:rsid w:val="00443A40"/>
    <w:rsid w:val="00444E10"/>
    <w:rsid w:val="00445D82"/>
    <w:rsid w:val="00446052"/>
    <w:rsid w:val="00446976"/>
    <w:rsid w:val="00446A6A"/>
    <w:rsid w:val="00446B32"/>
    <w:rsid w:val="00446D34"/>
    <w:rsid w:val="004509B8"/>
    <w:rsid w:val="00450AFD"/>
    <w:rsid w:val="0045181D"/>
    <w:rsid w:val="0045225A"/>
    <w:rsid w:val="00452880"/>
    <w:rsid w:val="00453729"/>
    <w:rsid w:val="00453D9E"/>
    <w:rsid w:val="0045479F"/>
    <w:rsid w:val="00454A2D"/>
    <w:rsid w:val="00454F38"/>
    <w:rsid w:val="004551B2"/>
    <w:rsid w:val="0045536F"/>
    <w:rsid w:val="004558C7"/>
    <w:rsid w:val="00456020"/>
    <w:rsid w:val="00456749"/>
    <w:rsid w:val="00456D76"/>
    <w:rsid w:val="00456EFF"/>
    <w:rsid w:val="0045748F"/>
    <w:rsid w:val="00457D16"/>
    <w:rsid w:val="0046024B"/>
    <w:rsid w:val="00460370"/>
    <w:rsid w:val="00460D86"/>
    <w:rsid w:val="00461514"/>
    <w:rsid w:val="004617CB"/>
    <w:rsid w:val="00462438"/>
    <w:rsid w:val="00462F4D"/>
    <w:rsid w:val="00463E2A"/>
    <w:rsid w:val="004648F8"/>
    <w:rsid w:val="00464A54"/>
    <w:rsid w:val="00465E8F"/>
    <w:rsid w:val="004706AD"/>
    <w:rsid w:val="00470A90"/>
    <w:rsid w:val="00471448"/>
    <w:rsid w:val="00472576"/>
    <w:rsid w:val="00472CC9"/>
    <w:rsid w:val="00473436"/>
    <w:rsid w:val="0047376B"/>
    <w:rsid w:val="00474B24"/>
    <w:rsid w:val="00475BEA"/>
    <w:rsid w:val="00475E22"/>
    <w:rsid w:val="00475EB5"/>
    <w:rsid w:val="004764E9"/>
    <w:rsid w:val="00476AA9"/>
    <w:rsid w:val="00477C79"/>
    <w:rsid w:val="00477F2B"/>
    <w:rsid w:val="00480B8D"/>
    <w:rsid w:val="00480ED8"/>
    <w:rsid w:val="00480FD6"/>
    <w:rsid w:val="0048166D"/>
    <w:rsid w:val="0048243B"/>
    <w:rsid w:val="004824F4"/>
    <w:rsid w:val="00484229"/>
    <w:rsid w:val="004853F3"/>
    <w:rsid w:val="0048672C"/>
    <w:rsid w:val="004900A7"/>
    <w:rsid w:val="00490112"/>
    <w:rsid w:val="00491D07"/>
    <w:rsid w:val="004929AE"/>
    <w:rsid w:val="0049301D"/>
    <w:rsid w:val="00493600"/>
    <w:rsid w:val="0049431B"/>
    <w:rsid w:val="00494330"/>
    <w:rsid w:val="00496A7F"/>
    <w:rsid w:val="004A079C"/>
    <w:rsid w:val="004A18D5"/>
    <w:rsid w:val="004A4508"/>
    <w:rsid w:val="004A5DA6"/>
    <w:rsid w:val="004A5E43"/>
    <w:rsid w:val="004A5F41"/>
    <w:rsid w:val="004A61EE"/>
    <w:rsid w:val="004A6470"/>
    <w:rsid w:val="004A6955"/>
    <w:rsid w:val="004A6F08"/>
    <w:rsid w:val="004A6F78"/>
    <w:rsid w:val="004A720A"/>
    <w:rsid w:val="004B0B17"/>
    <w:rsid w:val="004B13A4"/>
    <w:rsid w:val="004B2446"/>
    <w:rsid w:val="004B2BF8"/>
    <w:rsid w:val="004B2EE9"/>
    <w:rsid w:val="004B329E"/>
    <w:rsid w:val="004B3634"/>
    <w:rsid w:val="004B447D"/>
    <w:rsid w:val="004B46A5"/>
    <w:rsid w:val="004B4CD0"/>
    <w:rsid w:val="004B512E"/>
    <w:rsid w:val="004B532F"/>
    <w:rsid w:val="004B612A"/>
    <w:rsid w:val="004B7EB4"/>
    <w:rsid w:val="004C0B5C"/>
    <w:rsid w:val="004C1081"/>
    <w:rsid w:val="004C17B7"/>
    <w:rsid w:val="004C1BC2"/>
    <w:rsid w:val="004C1C1B"/>
    <w:rsid w:val="004C3276"/>
    <w:rsid w:val="004C3F65"/>
    <w:rsid w:val="004C4742"/>
    <w:rsid w:val="004C47C0"/>
    <w:rsid w:val="004C47F4"/>
    <w:rsid w:val="004C5737"/>
    <w:rsid w:val="004C616D"/>
    <w:rsid w:val="004C6187"/>
    <w:rsid w:val="004C796C"/>
    <w:rsid w:val="004D0F3C"/>
    <w:rsid w:val="004D1A8B"/>
    <w:rsid w:val="004D1C79"/>
    <w:rsid w:val="004D23DD"/>
    <w:rsid w:val="004D2E6D"/>
    <w:rsid w:val="004D312D"/>
    <w:rsid w:val="004D3D69"/>
    <w:rsid w:val="004D635A"/>
    <w:rsid w:val="004D6995"/>
    <w:rsid w:val="004E1912"/>
    <w:rsid w:val="004E3390"/>
    <w:rsid w:val="004E4020"/>
    <w:rsid w:val="004E5034"/>
    <w:rsid w:val="004E5C84"/>
    <w:rsid w:val="004E6860"/>
    <w:rsid w:val="004E7BF9"/>
    <w:rsid w:val="004F000F"/>
    <w:rsid w:val="004F0199"/>
    <w:rsid w:val="004F0414"/>
    <w:rsid w:val="004F0D1F"/>
    <w:rsid w:val="004F10A1"/>
    <w:rsid w:val="004F2F92"/>
    <w:rsid w:val="004F31CD"/>
    <w:rsid w:val="004F45D1"/>
    <w:rsid w:val="004F5F1B"/>
    <w:rsid w:val="004F672E"/>
    <w:rsid w:val="004F7CEF"/>
    <w:rsid w:val="005010BF"/>
    <w:rsid w:val="00501345"/>
    <w:rsid w:val="00501E22"/>
    <w:rsid w:val="005035F3"/>
    <w:rsid w:val="00503F83"/>
    <w:rsid w:val="00504031"/>
    <w:rsid w:val="00504402"/>
    <w:rsid w:val="00505355"/>
    <w:rsid w:val="0050654E"/>
    <w:rsid w:val="00506E83"/>
    <w:rsid w:val="00507AFD"/>
    <w:rsid w:val="00510242"/>
    <w:rsid w:val="005133F1"/>
    <w:rsid w:val="005137D8"/>
    <w:rsid w:val="0051719D"/>
    <w:rsid w:val="00517412"/>
    <w:rsid w:val="005205E6"/>
    <w:rsid w:val="0052255F"/>
    <w:rsid w:val="005232D2"/>
    <w:rsid w:val="00524C33"/>
    <w:rsid w:val="00524DF2"/>
    <w:rsid w:val="00525593"/>
    <w:rsid w:val="0052632A"/>
    <w:rsid w:val="00527A1E"/>
    <w:rsid w:val="00527DEE"/>
    <w:rsid w:val="005304F6"/>
    <w:rsid w:val="005315DA"/>
    <w:rsid w:val="00532AAE"/>
    <w:rsid w:val="00532F5E"/>
    <w:rsid w:val="00533D20"/>
    <w:rsid w:val="00535D88"/>
    <w:rsid w:val="00536006"/>
    <w:rsid w:val="005379C6"/>
    <w:rsid w:val="0054099B"/>
    <w:rsid w:val="0054138C"/>
    <w:rsid w:val="005413B5"/>
    <w:rsid w:val="00542E96"/>
    <w:rsid w:val="0054437F"/>
    <w:rsid w:val="0054590B"/>
    <w:rsid w:val="0054613D"/>
    <w:rsid w:val="005464E5"/>
    <w:rsid w:val="00546DFE"/>
    <w:rsid w:val="00547872"/>
    <w:rsid w:val="005506F4"/>
    <w:rsid w:val="00552EC2"/>
    <w:rsid w:val="00554086"/>
    <w:rsid w:val="00554238"/>
    <w:rsid w:val="00554C29"/>
    <w:rsid w:val="00555553"/>
    <w:rsid w:val="00555980"/>
    <w:rsid w:val="00555FD1"/>
    <w:rsid w:val="0055699F"/>
    <w:rsid w:val="005575E1"/>
    <w:rsid w:val="005608C3"/>
    <w:rsid w:val="0056094C"/>
    <w:rsid w:val="0056131E"/>
    <w:rsid w:val="0056152D"/>
    <w:rsid w:val="00561A69"/>
    <w:rsid w:val="00561BBD"/>
    <w:rsid w:val="00566397"/>
    <w:rsid w:val="005663AF"/>
    <w:rsid w:val="00566A15"/>
    <w:rsid w:val="00566CF1"/>
    <w:rsid w:val="00567C79"/>
    <w:rsid w:val="00570B5B"/>
    <w:rsid w:val="00573116"/>
    <w:rsid w:val="00573AF3"/>
    <w:rsid w:val="00574759"/>
    <w:rsid w:val="00575D60"/>
    <w:rsid w:val="00575FE3"/>
    <w:rsid w:val="00576CC9"/>
    <w:rsid w:val="00576ECF"/>
    <w:rsid w:val="005778AC"/>
    <w:rsid w:val="005778DB"/>
    <w:rsid w:val="0058051F"/>
    <w:rsid w:val="005826F6"/>
    <w:rsid w:val="00583442"/>
    <w:rsid w:val="00583594"/>
    <w:rsid w:val="00583C0B"/>
    <w:rsid w:val="005844AF"/>
    <w:rsid w:val="00584E35"/>
    <w:rsid w:val="00584FCD"/>
    <w:rsid w:val="00585425"/>
    <w:rsid w:val="0058577D"/>
    <w:rsid w:val="0058593E"/>
    <w:rsid w:val="00586DC1"/>
    <w:rsid w:val="0059048D"/>
    <w:rsid w:val="00590E2B"/>
    <w:rsid w:val="00591021"/>
    <w:rsid w:val="00591BC7"/>
    <w:rsid w:val="005921A7"/>
    <w:rsid w:val="00592F78"/>
    <w:rsid w:val="00595382"/>
    <w:rsid w:val="00596A7B"/>
    <w:rsid w:val="00596D4F"/>
    <w:rsid w:val="00597266"/>
    <w:rsid w:val="005972D6"/>
    <w:rsid w:val="005A2884"/>
    <w:rsid w:val="005A2C7B"/>
    <w:rsid w:val="005A31A4"/>
    <w:rsid w:val="005A472D"/>
    <w:rsid w:val="005A68EC"/>
    <w:rsid w:val="005A7C55"/>
    <w:rsid w:val="005B0216"/>
    <w:rsid w:val="005B02AA"/>
    <w:rsid w:val="005B0A86"/>
    <w:rsid w:val="005B2009"/>
    <w:rsid w:val="005B5991"/>
    <w:rsid w:val="005B62C8"/>
    <w:rsid w:val="005B63E0"/>
    <w:rsid w:val="005B647D"/>
    <w:rsid w:val="005B6628"/>
    <w:rsid w:val="005B6E82"/>
    <w:rsid w:val="005B6FBF"/>
    <w:rsid w:val="005B7437"/>
    <w:rsid w:val="005B7748"/>
    <w:rsid w:val="005B781C"/>
    <w:rsid w:val="005C1FC9"/>
    <w:rsid w:val="005C4560"/>
    <w:rsid w:val="005C4806"/>
    <w:rsid w:val="005C4DA5"/>
    <w:rsid w:val="005C56AF"/>
    <w:rsid w:val="005C7217"/>
    <w:rsid w:val="005D12E9"/>
    <w:rsid w:val="005D1994"/>
    <w:rsid w:val="005D237C"/>
    <w:rsid w:val="005D2590"/>
    <w:rsid w:val="005D35C6"/>
    <w:rsid w:val="005D5316"/>
    <w:rsid w:val="005D5AC9"/>
    <w:rsid w:val="005D66A0"/>
    <w:rsid w:val="005D7900"/>
    <w:rsid w:val="005E1E46"/>
    <w:rsid w:val="005E1E49"/>
    <w:rsid w:val="005E2451"/>
    <w:rsid w:val="005E2BD0"/>
    <w:rsid w:val="005E3CC7"/>
    <w:rsid w:val="005E43CC"/>
    <w:rsid w:val="005E536E"/>
    <w:rsid w:val="005E70DC"/>
    <w:rsid w:val="005F1484"/>
    <w:rsid w:val="005F2ED1"/>
    <w:rsid w:val="005F3993"/>
    <w:rsid w:val="005F3E20"/>
    <w:rsid w:val="005F4D47"/>
    <w:rsid w:val="005F6A7B"/>
    <w:rsid w:val="005F6F09"/>
    <w:rsid w:val="005F738C"/>
    <w:rsid w:val="006013E6"/>
    <w:rsid w:val="00601781"/>
    <w:rsid w:val="00601D2D"/>
    <w:rsid w:val="00601EB1"/>
    <w:rsid w:val="00602034"/>
    <w:rsid w:val="006022E5"/>
    <w:rsid w:val="006042A7"/>
    <w:rsid w:val="00604FC4"/>
    <w:rsid w:val="00606FA3"/>
    <w:rsid w:val="006107F2"/>
    <w:rsid w:val="0061240F"/>
    <w:rsid w:val="00612721"/>
    <w:rsid w:val="00612B8C"/>
    <w:rsid w:val="00612FC8"/>
    <w:rsid w:val="00613C6F"/>
    <w:rsid w:val="006145A8"/>
    <w:rsid w:val="00614CBD"/>
    <w:rsid w:val="00614D33"/>
    <w:rsid w:val="0061567C"/>
    <w:rsid w:val="00616FDB"/>
    <w:rsid w:val="00617FBF"/>
    <w:rsid w:val="006211BB"/>
    <w:rsid w:val="00621C56"/>
    <w:rsid w:val="00621EC8"/>
    <w:rsid w:val="00621FEA"/>
    <w:rsid w:val="006224A3"/>
    <w:rsid w:val="00622D13"/>
    <w:rsid w:val="00623AC1"/>
    <w:rsid w:val="00623C6C"/>
    <w:rsid w:val="00623D73"/>
    <w:rsid w:val="00623EEA"/>
    <w:rsid w:val="00624010"/>
    <w:rsid w:val="006243D6"/>
    <w:rsid w:val="00624879"/>
    <w:rsid w:val="0062534A"/>
    <w:rsid w:val="0062607D"/>
    <w:rsid w:val="00626888"/>
    <w:rsid w:val="00626B2F"/>
    <w:rsid w:val="006278C2"/>
    <w:rsid w:val="00627963"/>
    <w:rsid w:val="00631106"/>
    <w:rsid w:val="00631FB4"/>
    <w:rsid w:val="00632238"/>
    <w:rsid w:val="006324B9"/>
    <w:rsid w:val="00634988"/>
    <w:rsid w:val="0063506D"/>
    <w:rsid w:val="00635853"/>
    <w:rsid w:val="0063601E"/>
    <w:rsid w:val="0063605D"/>
    <w:rsid w:val="006363E7"/>
    <w:rsid w:val="00636FB3"/>
    <w:rsid w:val="00637E5C"/>
    <w:rsid w:val="0064203E"/>
    <w:rsid w:val="00642189"/>
    <w:rsid w:val="00644CE1"/>
    <w:rsid w:val="00646171"/>
    <w:rsid w:val="006466C0"/>
    <w:rsid w:val="00646837"/>
    <w:rsid w:val="006476EC"/>
    <w:rsid w:val="00647DE7"/>
    <w:rsid w:val="0064F84D"/>
    <w:rsid w:val="006502C0"/>
    <w:rsid w:val="00651589"/>
    <w:rsid w:val="00651A0E"/>
    <w:rsid w:val="0065335D"/>
    <w:rsid w:val="006533E1"/>
    <w:rsid w:val="006534C8"/>
    <w:rsid w:val="0065385A"/>
    <w:rsid w:val="006538AB"/>
    <w:rsid w:val="00653C10"/>
    <w:rsid w:val="00653DFE"/>
    <w:rsid w:val="006543D5"/>
    <w:rsid w:val="006556BC"/>
    <w:rsid w:val="0065635D"/>
    <w:rsid w:val="006610C3"/>
    <w:rsid w:val="00661790"/>
    <w:rsid w:val="00663193"/>
    <w:rsid w:val="006631B6"/>
    <w:rsid w:val="00664063"/>
    <w:rsid w:val="00665137"/>
    <w:rsid w:val="006653AA"/>
    <w:rsid w:val="00665DCF"/>
    <w:rsid w:val="0066679C"/>
    <w:rsid w:val="006667E3"/>
    <w:rsid w:val="006719D7"/>
    <w:rsid w:val="00671B46"/>
    <w:rsid w:val="00671B66"/>
    <w:rsid w:val="00671FD1"/>
    <w:rsid w:val="0067286D"/>
    <w:rsid w:val="0067303D"/>
    <w:rsid w:val="0067355E"/>
    <w:rsid w:val="00680E7F"/>
    <w:rsid w:val="00682C0B"/>
    <w:rsid w:val="00684399"/>
    <w:rsid w:val="0068452F"/>
    <w:rsid w:val="00684758"/>
    <w:rsid w:val="00684BB2"/>
    <w:rsid w:val="0068554A"/>
    <w:rsid w:val="00685B47"/>
    <w:rsid w:val="00686A47"/>
    <w:rsid w:val="00686EA9"/>
    <w:rsid w:val="00687E45"/>
    <w:rsid w:val="006904DB"/>
    <w:rsid w:val="006920DF"/>
    <w:rsid w:val="00692A1E"/>
    <w:rsid w:val="00693F9F"/>
    <w:rsid w:val="00694C19"/>
    <w:rsid w:val="0069597C"/>
    <w:rsid w:val="00696561"/>
    <w:rsid w:val="006968A5"/>
    <w:rsid w:val="00697234"/>
    <w:rsid w:val="0069729D"/>
    <w:rsid w:val="006A1CDE"/>
    <w:rsid w:val="006A2143"/>
    <w:rsid w:val="006A3616"/>
    <w:rsid w:val="006A3B8C"/>
    <w:rsid w:val="006A3BEB"/>
    <w:rsid w:val="006A41F3"/>
    <w:rsid w:val="006A48F2"/>
    <w:rsid w:val="006A5124"/>
    <w:rsid w:val="006A5882"/>
    <w:rsid w:val="006A58F5"/>
    <w:rsid w:val="006A59AE"/>
    <w:rsid w:val="006A5F95"/>
    <w:rsid w:val="006A6482"/>
    <w:rsid w:val="006A7A84"/>
    <w:rsid w:val="006B0855"/>
    <w:rsid w:val="006B3226"/>
    <w:rsid w:val="006B3393"/>
    <w:rsid w:val="006B3D56"/>
    <w:rsid w:val="006B3F60"/>
    <w:rsid w:val="006B50EA"/>
    <w:rsid w:val="006B58EE"/>
    <w:rsid w:val="006B5D91"/>
    <w:rsid w:val="006B6228"/>
    <w:rsid w:val="006B6836"/>
    <w:rsid w:val="006B6CE3"/>
    <w:rsid w:val="006B6E61"/>
    <w:rsid w:val="006B75B3"/>
    <w:rsid w:val="006C0117"/>
    <w:rsid w:val="006C4484"/>
    <w:rsid w:val="006C5717"/>
    <w:rsid w:val="006C5FB4"/>
    <w:rsid w:val="006C61E4"/>
    <w:rsid w:val="006C6465"/>
    <w:rsid w:val="006C7109"/>
    <w:rsid w:val="006C7D11"/>
    <w:rsid w:val="006D09C5"/>
    <w:rsid w:val="006D1680"/>
    <w:rsid w:val="006D1906"/>
    <w:rsid w:val="006D2E32"/>
    <w:rsid w:val="006D3878"/>
    <w:rsid w:val="006D506E"/>
    <w:rsid w:val="006D6062"/>
    <w:rsid w:val="006D7681"/>
    <w:rsid w:val="006E0CBB"/>
    <w:rsid w:val="006E1ECC"/>
    <w:rsid w:val="006E4835"/>
    <w:rsid w:val="006E67AC"/>
    <w:rsid w:val="006E6945"/>
    <w:rsid w:val="006E7360"/>
    <w:rsid w:val="006E76E5"/>
    <w:rsid w:val="006E79D2"/>
    <w:rsid w:val="006E7A8B"/>
    <w:rsid w:val="006F0465"/>
    <w:rsid w:val="006F0DDA"/>
    <w:rsid w:val="006F1F1E"/>
    <w:rsid w:val="006F3387"/>
    <w:rsid w:val="006F3726"/>
    <w:rsid w:val="006F4942"/>
    <w:rsid w:val="006F6BA8"/>
    <w:rsid w:val="0070192F"/>
    <w:rsid w:val="007029CC"/>
    <w:rsid w:val="00704AC3"/>
    <w:rsid w:val="00706119"/>
    <w:rsid w:val="0070613D"/>
    <w:rsid w:val="0070674F"/>
    <w:rsid w:val="00707060"/>
    <w:rsid w:val="00707219"/>
    <w:rsid w:val="007074DB"/>
    <w:rsid w:val="00707505"/>
    <w:rsid w:val="0071012D"/>
    <w:rsid w:val="0071034D"/>
    <w:rsid w:val="0071076D"/>
    <w:rsid w:val="0071155D"/>
    <w:rsid w:val="00711720"/>
    <w:rsid w:val="007132B6"/>
    <w:rsid w:val="00713A2A"/>
    <w:rsid w:val="00713B88"/>
    <w:rsid w:val="00713E91"/>
    <w:rsid w:val="007167F5"/>
    <w:rsid w:val="00716BAE"/>
    <w:rsid w:val="00716C7F"/>
    <w:rsid w:val="00717115"/>
    <w:rsid w:val="007206C9"/>
    <w:rsid w:val="007214DA"/>
    <w:rsid w:val="007214DE"/>
    <w:rsid w:val="00721814"/>
    <w:rsid w:val="00721BFB"/>
    <w:rsid w:val="00722BE3"/>
    <w:rsid w:val="007231F5"/>
    <w:rsid w:val="00723238"/>
    <w:rsid w:val="00723FC5"/>
    <w:rsid w:val="00724DB4"/>
    <w:rsid w:val="00724F82"/>
    <w:rsid w:val="00725BEF"/>
    <w:rsid w:val="00725EF6"/>
    <w:rsid w:val="0072713A"/>
    <w:rsid w:val="00731330"/>
    <w:rsid w:val="007326EC"/>
    <w:rsid w:val="00732ADF"/>
    <w:rsid w:val="00732B56"/>
    <w:rsid w:val="00734D57"/>
    <w:rsid w:val="00736179"/>
    <w:rsid w:val="00737840"/>
    <w:rsid w:val="0073E0D7"/>
    <w:rsid w:val="00741BF2"/>
    <w:rsid w:val="00741F3C"/>
    <w:rsid w:val="00744825"/>
    <w:rsid w:val="007452D3"/>
    <w:rsid w:val="00747D6D"/>
    <w:rsid w:val="007537F8"/>
    <w:rsid w:val="007541DF"/>
    <w:rsid w:val="007545AB"/>
    <w:rsid w:val="0075488F"/>
    <w:rsid w:val="0075519B"/>
    <w:rsid w:val="00755349"/>
    <w:rsid w:val="0075537E"/>
    <w:rsid w:val="0075538E"/>
    <w:rsid w:val="007565B5"/>
    <w:rsid w:val="00756760"/>
    <w:rsid w:val="00757F55"/>
    <w:rsid w:val="0076117B"/>
    <w:rsid w:val="00762579"/>
    <w:rsid w:val="007627C4"/>
    <w:rsid w:val="00763F5E"/>
    <w:rsid w:val="00764D29"/>
    <w:rsid w:val="00764E6D"/>
    <w:rsid w:val="00765FF4"/>
    <w:rsid w:val="007664AC"/>
    <w:rsid w:val="00766D9F"/>
    <w:rsid w:val="007676D6"/>
    <w:rsid w:val="007701A2"/>
    <w:rsid w:val="007725D6"/>
    <w:rsid w:val="00772A2C"/>
    <w:rsid w:val="00773DE4"/>
    <w:rsid w:val="00774EB9"/>
    <w:rsid w:val="0077656E"/>
    <w:rsid w:val="007772CE"/>
    <w:rsid w:val="00777CAA"/>
    <w:rsid w:val="00781117"/>
    <w:rsid w:val="00782D5F"/>
    <w:rsid w:val="007834A1"/>
    <w:rsid w:val="007843EA"/>
    <w:rsid w:val="00784D2C"/>
    <w:rsid w:val="00785EC2"/>
    <w:rsid w:val="00786C71"/>
    <w:rsid w:val="007878C3"/>
    <w:rsid w:val="00790582"/>
    <w:rsid w:val="00790B08"/>
    <w:rsid w:val="00790DE7"/>
    <w:rsid w:val="007918ED"/>
    <w:rsid w:val="00792027"/>
    <w:rsid w:val="00792201"/>
    <w:rsid w:val="00792334"/>
    <w:rsid w:val="0079330B"/>
    <w:rsid w:val="00793CC2"/>
    <w:rsid w:val="007947B1"/>
    <w:rsid w:val="00794E22"/>
    <w:rsid w:val="0079523C"/>
    <w:rsid w:val="00795F23"/>
    <w:rsid w:val="00796716"/>
    <w:rsid w:val="0079710B"/>
    <w:rsid w:val="007979AE"/>
    <w:rsid w:val="00797A67"/>
    <w:rsid w:val="007A1C03"/>
    <w:rsid w:val="007A1DA2"/>
    <w:rsid w:val="007A39D9"/>
    <w:rsid w:val="007A3E8D"/>
    <w:rsid w:val="007A487B"/>
    <w:rsid w:val="007A78E1"/>
    <w:rsid w:val="007A7E40"/>
    <w:rsid w:val="007B03F6"/>
    <w:rsid w:val="007B1593"/>
    <w:rsid w:val="007B163C"/>
    <w:rsid w:val="007B2CB5"/>
    <w:rsid w:val="007B3BDB"/>
    <w:rsid w:val="007B3E7B"/>
    <w:rsid w:val="007B4F57"/>
    <w:rsid w:val="007B586A"/>
    <w:rsid w:val="007B69EB"/>
    <w:rsid w:val="007B6A73"/>
    <w:rsid w:val="007B75C2"/>
    <w:rsid w:val="007B7C22"/>
    <w:rsid w:val="007B7E89"/>
    <w:rsid w:val="007C09A2"/>
    <w:rsid w:val="007C1198"/>
    <w:rsid w:val="007C16C6"/>
    <w:rsid w:val="007C1AAC"/>
    <w:rsid w:val="007C1F5D"/>
    <w:rsid w:val="007C20DE"/>
    <w:rsid w:val="007C2220"/>
    <w:rsid w:val="007C282A"/>
    <w:rsid w:val="007C2ACD"/>
    <w:rsid w:val="007C2C89"/>
    <w:rsid w:val="007C402F"/>
    <w:rsid w:val="007C6302"/>
    <w:rsid w:val="007C646C"/>
    <w:rsid w:val="007C6C1E"/>
    <w:rsid w:val="007C77F2"/>
    <w:rsid w:val="007C7A00"/>
    <w:rsid w:val="007D1C1D"/>
    <w:rsid w:val="007D29FA"/>
    <w:rsid w:val="007D41CC"/>
    <w:rsid w:val="007D5B9F"/>
    <w:rsid w:val="007D77D9"/>
    <w:rsid w:val="007E0CF6"/>
    <w:rsid w:val="007E19E1"/>
    <w:rsid w:val="007E1BAF"/>
    <w:rsid w:val="007E1F26"/>
    <w:rsid w:val="007E39F8"/>
    <w:rsid w:val="007E5FDB"/>
    <w:rsid w:val="007E6966"/>
    <w:rsid w:val="007E7397"/>
    <w:rsid w:val="007E7FF5"/>
    <w:rsid w:val="007F019D"/>
    <w:rsid w:val="007F06EE"/>
    <w:rsid w:val="007F1844"/>
    <w:rsid w:val="007F195E"/>
    <w:rsid w:val="007F3412"/>
    <w:rsid w:val="007F3DEA"/>
    <w:rsid w:val="007F43AF"/>
    <w:rsid w:val="007F5425"/>
    <w:rsid w:val="007F5921"/>
    <w:rsid w:val="007F5D13"/>
    <w:rsid w:val="007F6953"/>
    <w:rsid w:val="00800043"/>
    <w:rsid w:val="0080050D"/>
    <w:rsid w:val="00800752"/>
    <w:rsid w:val="00801077"/>
    <w:rsid w:val="008019B2"/>
    <w:rsid w:val="008024F1"/>
    <w:rsid w:val="00802898"/>
    <w:rsid w:val="00802C26"/>
    <w:rsid w:val="008045E0"/>
    <w:rsid w:val="00804AC3"/>
    <w:rsid w:val="00804D31"/>
    <w:rsid w:val="00805D6C"/>
    <w:rsid w:val="00806129"/>
    <w:rsid w:val="00806241"/>
    <w:rsid w:val="008063A0"/>
    <w:rsid w:val="00806948"/>
    <w:rsid w:val="00812271"/>
    <w:rsid w:val="00812B47"/>
    <w:rsid w:val="00813BE9"/>
    <w:rsid w:val="00814623"/>
    <w:rsid w:val="00814A26"/>
    <w:rsid w:val="0081695D"/>
    <w:rsid w:val="00816BA2"/>
    <w:rsid w:val="00817F52"/>
    <w:rsid w:val="00820032"/>
    <w:rsid w:val="008202DE"/>
    <w:rsid w:val="00820C3F"/>
    <w:rsid w:val="0082171D"/>
    <w:rsid w:val="00821D35"/>
    <w:rsid w:val="00821E40"/>
    <w:rsid w:val="00822D7D"/>
    <w:rsid w:val="00822E11"/>
    <w:rsid w:val="008235B6"/>
    <w:rsid w:val="00824147"/>
    <w:rsid w:val="0082643D"/>
    <w:rsid w:val="00826FFD"/>
    <w:rsid w:val="0082714F"/>
    <w:rsid w:val="00827DAD"/>
    <w:rsid w:val="00827E4F"/>
    <w:rsid w:val="00830921"/>
    <w:rsid w:val="00831287"/>
    <w:rsid w:val="00831293"/>
    <w:rsid w:val="0083278D"/>
    <w:rsid w:val="00832F16"/>
    <w:rsid w:val="00832F7F"/>
    <w:rsid w:val="008339C0"/>
    <w:rsid w:val="0083402B"/>
    <w:rsid w:val="008342A1"/>
    <w:rsid w:val="0083479A"/>
    <w:rsid w:val="00835B89"/>
    <w:rsid w:val="00835E20"/>
    <w:rsid w:val="008362E7"/>
    <w:rsid w:val="00837C9D"/>
    <w:rsid w:val="00840677"/>
    <w:rsid w:val="008420CF"/>
    <w:rsid w:val="0084309C"/>
    <w:rsid w:val="00843461"/>
    <w:rsid w:val="00843CE0"/>
    <w:rsid w:val="00845A38"/>
    <w:rsid w:val="00845DAD"/>
    <w:rsid w:val="00846497"/>
    <w:rsid w:val="008467C2"/>
    <w:rsid w:val="008500CE"/>
    <w:rsid w:val="00850AF3"/>
    <w:rsid w:val="008519E7"/>
    <w:rsid w:val="008532AB"/>
    <w:rsid w:val="00853E4A"/>
    <w:rsid w:val="00854B1E"/>
    <w:rsid w:val="00854C7E"/>
    <w:rsid w:val="00855CE7"/>
    <w:rsid w:val="00855D76"/>
    <w:rsid w:val="0085618E"/>
    <w:rsid w:val="008603AF"/>
    <w:rsid w:val="008622F3"/>
    <w:rsid w:val="0086249F"/>
    <w:rsid w:val="00862BDF"/>
    <w:rsid w:val="00864928"/>
    <w:rsid w:val="00864BDC"/>
    <w:rsid w:val="00866B18"/>
    <w:rsid w:val="00867608"/>
    <w:rsid w:val="0087298D"/>
    <w:rsid w:val="0087445B"/>
    <w:rsid w:val="00874B27"/>
    <w:rsid w:val="00875AE5"/>
    <w:rsid w:val="00875FE7"/>
    <w:rsid w:val="00877893"/>
    <w:rsid w:val="00877B8E"/>
    <w:rsid w:val="00877BD7"/>
    <w:rsid w:val="0088226C"/>
    <w:rsid w:val="00882641"/>
    <w:rsid w:val="00882D19"/>
    <w:rsid w:val="008839E6"/>
    <w:rsid w:val="008846FB"/>
    <w:rsid w:val="00884881"/>
    <w:rsid w:val="008851FD"/>
    <w:rsid w:val="00886C08"/>
    <w:rsid w:val="00890115"/>
    <w:rsid w:val="008911B4"/>
    <w:rsid w:val="0089134B"/>
    <w:rsid w:val="008914AD"/>
    <w:rsid w:val="0089287D"/>
    <w:rsid w:val="0089404A"/>
    <w:rsid w:val="00894498"/>
    <w:rsid w:val="008948FF"/>
    <w:rsid w:val="00897EA8"/>
    <w:rsid w:val="008A028F"/>
    <w:rsid w:val="008A21D2"/>
    <w:rsid w:val="008A3E8A"/>
    <w:rsid w:val="008A5A3E"/>
    <w:rsid w:val="008A689D"/>
    <w:rsid w:val="008A6DED"/>
    <w:rsid w:val="008A78AE"/>
    <w:rsid w:val="008B0CF6"/>
    <w:rsid w:val="008B1555"/>
    <w:rsid w:val="008B2870"/>
    <w:rsid w:val="008B2B25"/>
    <w:rsid w:val="008B379D"/>
    <w:rsid w:val="008B3ABB"/>
    <w:rsid w:val="008B3BA8"/>
    <w:rsid w:val="008B3E14"/>
    <w:rsid w:val="008B3F5C"/>
    <w:rsid w:val="008B4102"/>
    <w:rsid w:val="008B73B5"/>
    <w:rsid w:val="008C0493"/>
    <w:rsid w:val="008C17FA"/>
    <w:rsid w:val="008C430E"/>
    <w:rsid w:val="008C4E39"/>
    <w:rsid w:val="008C5E95"/>
    <w:rsid w:val="008C6950"/>
    <w:rsid w:val="008C75B7"/>
    <w:rsid w:val="008D0385"/>
    <w:rsid w:val="008D0B36"/>
    <w:rsid w:val="008D0EBF"/>
    <w:rsid w:val="008D131C"/>
    <w:rsid w:val="008D14A5"/>
    <w:rsid w:val="008D24B0"/>
    <w:rsid w:val="008D3031"/>
    <w:rsid w:val="008D3C4D"/>
    <w:rsid w:val="008D4196"/>
    <w:rsid w:val="008D52C1"/>
    <w:rsid w:val="008D6130"/>
    <w:rsid w:val="008D646F"/>
    <w:rsid w:val="008D7818"/>
    <w:rsid w:val="008E0FA7"/>
    <w:rsid w:val="008E17A0"/>
    <w:rsid w:val="008E1959"/>
    <w:rsid w:val="008E2F8B"/>
    <w:rsid w:val="008E31BA"/>
    <w:rsid w:val="008E3411"/>
    <w:rsid w:val="008E5228"/>
    <w:rsid w:val="008E5C57"/>
    <w:rsid w:val="008E71E9"/>
    <w:rsid w:val="008E7A6F"/>
    <w:rsid w:val="008F021F"/>
    <w:rsid w:val="008F1449"/>
    <w:rsid w:val="008F180F"/>
    <w:rsid w:val="008F3497"/>
    <w:rsid w:val="008F3B8D"/>
    <w:rsid w:val="008F7C7A"/>
    <w:rsid w:val="009021EE"/>
    <w:rsid w:val="00902C11"/>
    <w:rsid w:val="00903A96"/>
    <w:rsid w:val="00903D8D"/>
    <w:rsid w:val="00904364"/>
    <w:rsid w:val="00904F60"/>
    <w:rsid w:val="00907128"/>
    <w:rsid w:val="00910F8F"/>
    <w:rsid w:val="00911AC4"/>
    <w:rsid w:val="00911EB0"/>
    <w:rsid w:val="0091272A"/>
    <w:rsid w:val="009128FE"/>
    <w:rsid w:val="00912AA6"/>
    <w:rsid w:val="00913748"/>
    <w:rsid w:val="009143FC"/>
    <w:rsid w:val="009151F7"/>
    <w:rsid w:val="00916278"/>
    <w:rsid w:val="00917B24"/>
    <w:rsid w:val="00920963"/>
    <w:rsid w:val="00921C3E"/>
    <w:rsid w:val="009225E9"/>
    <w:rsid w:val="00924A76"/>
    <w:rsid w:val="0092510F"/>
    <w:rsid w:val="00926B2A"/>
    <w:rsid w:val="0092E944"/>
    <w:rsid w:val="009313E2"/>
    <w:rsid w:val="00931CC6"/>
    <w:rsid w:val="009331EE"/>
    <w:rsid w:val="0093346C"/>
    <w:rsid w:val="00933731"/>
    <w:rsid w:val="00935E97"/>
    <w:rsid w:val="00937121"/>
    <w:rsid w:val="0094205A"/>
    <w:rsid w:val="009439F3"/>
    <w:rsid w:val="00944222"/>
    <w:rsid w:val="0094422C"/>
    <w:rsid w:val="00945F8F"/>
    <w:rsid w:val="0094607D"/>
    <w:rsid w:val="0094788B"/>
    <w:rsid w:val="00951EEB"/>
    <w:rsid w:val="00952CA8"/>
    <w:rsid w:val="009532BE"/>
    <w:rsid w:val="00953E2F"/>
    <w:rsid w:val="00954412"/>
    <w:rsid w:val="00954B5F"/>
    <w:rsid w:val="00957BBD"/>
    <w:rsid w:val="00961DBA"/>
    <w:rsid w:val="0096209A"/>
    <w:rsid w:val="009620ED"/>
    <w:rsid w:val="00963678"/>
    <w:rsid w:val="0096532C"/>
    <w:rsid w:val="00965A07"/>
    <w:rsid w:val="009666B2"/>
    <w:rsid w:val="00972DA6"/>
    <w:rsid w:val="009739FB"/>
    <w:rsid w:val="00974BB5"/>
    <w:rsid w:val="009752B6"/>
    <w:rsid w:val="009754CE"/>
    <w:rsid w:val="009757B3"/>
    <w:rsid w:val="00976514"/>
    <w:rsid w:val="00976AD0"/>
    <w:rsid w:val="00977137"/>
    <w:rsid w:val="00980767"/>
    <w:rsid w:val="009809CF"/>
    <w:rsid w:val="0098236C"/>
    <w:rsid w:val="00982684"/>
    <w:rsid w:val="009838CD"/>
    <w:rsid w:val="00983E9D"/>
    <w:rsid w:val="009845C7"/>
    <w:rsid w:val="00984F33"/>
    <w:rsid w:val="00985B46"/>
    <w:rsid w:val="00987B4B"/>
    <w:rsid w:val="009904ED"/>
    <w:rsid w:val="00994185"/>
    <w:rsid w:val="00996040"/>
    <w:rsid w:val="00996BC7"/>
    <w:rsid w:val="00996EC0"/>
    <w:rsid w:val="009A10EC"/>
    <w:rsid w:val="009A1795"/>
    <w:rsid w:val="009A2A1A"/>
    <w:rsid w:val="009A5BA9"/>
    <w:rsid w:val="009A6514"/>
    <w:rsid w:val="009A72EE"/>
    <w:rsid w:val="009A7433"/>
    <w:rsid w:val="009A7C27"/>
    <w:rsid w:val="009B0710"/>
    <w:rsid w:val="009B095B"/>
    <w:rsid w:val="009B09D5"/>
    <w:rsid w:val="009B203E"/>
    <w:rsid w:val="009B29E7"/>
    <w:rsid w:val="009B32A2"/>
    <w:rsid w:val="009B3509"/>
    <w:rsid w:val="009B58B5"/>
    <w:rsid w:val="009B6EBB"/>
    <w:rsid w:val="009B70F4"/>
    <w:rsid w:val="009B7342"/>
    <w:rsid w:val="009B7793"/>
    <w:rsid w:val="009B7AFB"/>
    <w:rsid w:val="009C0844"/>
    <w:rsid w:val="009C0AE8"/>
    <w:rsid w:val="009C1415"/>
    <w:rsid w:val="009C21B0"/>
    <w:rsid w:val="009C2469"/>
    <w:rsid w:val="009C2593"/>
    <w:rsid w:val="009C411B"/>
    <w:rsid w:val="009C5079"/>
    <w:rsid w:val="009C5162"/>
    <w:rsid w:val="009C532B"/>
    <w:rsid w:val="009C6D11"/>
    <w:rsid w:val="009D074C"/>
    <w:rsid w:val="009D1AA5"/>
    <w:rsid w:val="009D3BCC"/>
    <w:rsid w:val="009D60A0"/>
    <w:rsid w:val="009D6A23"/>
    <w:rsid w:val="009D6FDF"/>
    <w:rsid w:val="009D6FFF"/>
    <w:rsid w:val="009D7CC8"/>
    <w:rsid w:val="009E0570"/>
    <w:rsid w:val="009E2704"/>
    <w:rsid w:val="009E2CAD"/>
    <w:rsid w:val="009E2FD8"/>
    <w:rsid w:val="009E4CFC"/>
    <w:rsid w:val="009E5A33"/>
    <w:rsid w:val="009E69B0"/>
    <w:rsid w:val="009E70DF"/>
    <w:rsid w:val="009E734F"/>
    <w:rsid w:val="009E7797"/>
    <w:rsid w:val="009E7ECC"/>
    <w:rsid w:val="009F24B0"/>
    <w:rsid w:val="009F3B61"/>
    <w:rsid w:val="009F42BA"/>
    <w:rsid w:val="009F45F9"/>
    <w:rsid w:val="009F4A35"/>
    <w:rsid w:val="009F643A"/>
    <w:rsid w:val="009F6F52"/>
    <w:rsid w:val="009F6FD2"/>
    <w:rsid w:val="009F7E30"/>
    <w:rsid w:val="00A005C1"/>
    <w:rsid w:val="00A013DF"/>
    <w:rsid w:val="00A02176"/>
    <w:rsid w:val="00A0238D"/>
    <w:rsid w:val="00A02852"/>
    <w:rsid w:val="00A04E78"/>
    <w:rsid w:val="00A05578"/>
    <w:rsid w:val="00A0734E"/>
    <w:rsid w:val="00A107E7"/>
    <w:rsid w:val="00A10E1C"/>
    <w:rsid w:val="00A10FFD"/>
    <w:rsid w:val="00A137AD"/>
    <w:rsid w:val="00A140F8"/>
    <w:rsid w:val="00A156F0"/>
    <w:rsid w:val="00A16D85"/>
    <w:rsid w:val="00A1725E"/>
    <w:rsid w:val="00A17A4A"/>
    <w:rsid w:val="00A17E4F"/>
    <w:rsid w:val="00A210D7"/>
    <w:rsid w:val="00A2151D"/>
    <w:rsid w:val="00A22186"/>
    <w:rsid w:val="00A221D4"/>
    <w:rsid w:val="00A23F85"/>
    <w:rsid w:val="00A24901"/>
    <w:rsid w:val="00A252D2"/>
    <w:rsid w:val="00A254D9"/>
    <w:rsid w:val="00A25684"/>
    <w:rsid w:val="00A26E06"/>
    <w:rsid w:val="00A2719A"/>
    <w:rsid w:val="00A30575"/>
    <w:rsid w:val="00A3098F"/>
    <w:rsid w:val="00A309BE"/>
    <w:rsid w:val="00A30EE7"/>
    <w:rsid w:val="00A3128C"/>
    <w:rsid w:val="00A33639"/>
    <w:rsid w:val="00A34358"/>
    <w:rsid w:val="00A34848"/>
    <w:rsid w:val="00A3517C"/>
    <w:rsid w:val="00A35CEC"/>
    <w:rsid w:val="00A365B6"/>
    <w:rsid w:val="00A37F0B"/>
    <w:rsid w:val="00A4091E"/>
    <w:rsid w:val="00A41691"/>
    <w:rsid w:val="00A42011"/>
    <w:rsid w:val="00A420C7"/>
    <w:rsid w:val="00A43273"/>
    <w:rsid w:val="00A43A81"/>
    <w:rsid w:val="00A43E4B"/>
    <w:rsid w:val="00A44D67"/>
    <w:rsid w:val="00A46019"/>
    <w:rsid w:val="00A47E99"/>
    <w:rsid w:val="00A50DA0"/>
    <w:rsid w:val="00A50EB6"/>
    <w:rsid w:val="00A516D7"/>
    <w:rsid w:val="00A51798"/>
    <w:rsid w:val="00A51A8E"/>
    <w:rsid w:val="00A51EF0"/>
    <w:rsid w:val="00A52303"/>
    <w:rsid w:val="00A52D07"/>
    <w:rsid w:val="00A54F25"/>
    <w:rsid w:val="00A55D5A"/>
    <w:rsid w:val="00A560DB"/>
    <w:rsid w:val="00A56AFC"/>
    <w:rsid w:val="00A56BCB"/>
    <w:rsid w:val="00A56F12"/>
    <w:rsid w:val="00A57496"/>
    <w:rsid w:val="00A576D1"/>
    <w:rsid w:val="00A57F11"/>
    <w:rsid w:val="00A61E4B"/>
    <w:rsid w:val="00A61FA6"/>
    <w:rsid w:val="00A62004"/>
    <w:rsid w:val="00A62A5D"/>
    <w:rsid w:val="00A63ACF"/>
    <w:rsid w:val="00A6424B"/>
    <w:rsid w:val="00A659BC"/>
    <w:rsid w:val="00A65A1C"/>
    <w:rsid w:val="00A65B7C"/>
    <w:rsid w:val="00A66D79"/>
    <w:rsid w:val="00A67313"/>
    <w:rsid w:val="00A700F3"/>
    <w:rsid w:val="00A704B0"/>
    <w:rsid w:val="00A70CDC"/>
    <w:rsid w:val="00A70F31"/>
    <w:rsid w:val="00A742A0"/>
    <w:rsid w:val="00A76061"/>
    <w:rsid w:val="00A778D5"/>
    <w:rsid w:val="00A779BA"/>
    <w:rsid w:val="00A82317"/>
    <w:rsid w:val="00A82400"/>
    <w:rsid w:val="00A82409"/>
    <w:rsid w:val="00A85EE7"/>
    <w:rsid w:val="00A86318"/>
    <w:rsid w:val="00A872E9"/>
    <w:rsid w:val="00A9232F"/>
    <w:rsid w:val="00A9273E"/>
    <w:rsid w:val="00A94433"/>
    <w:rsid w:val="00A95A39"/>
    <w:rsid w:val="00A960EE"/>
    <w:rsid w:val="00A969E8"/>
    <w:rsid w:val="00A97220"/>
    <w:rsid w:val="00A97911"/>
    <w:rsid w:val="00A97AA5"/>
    <w:rsid w:val="00AA0522"/>
    <w:rsid w:val="00AA1456"/>
    <w:rsid w:val="00AA35CB"/>
    <w:rsid w:val="00AA3C4D"/>
    <w:rsid w:val="00AA44D5"/>
    <w:rsid w:val="00AA490E"/>
    <w:rsid w:val="00AA6709"/>
    <w:rsid w:val="00AA72BA"/>
    <w:rsid w:val="00AB06D0"/>
    <w:rsid w:val="00AB3066"/>
    <w:rsid w:val="00AB35B3"/>
    <w:rsid w:val="00AB3C18"/>
    <w:rsid w:val="00AB4F51"/>
    <w:rsid w:val="00AB5137"/>
    <w:rsid w:val="00AB51F0"/>
    <w:rsid w:val="00AB521D"/>
    <w:rsid w:val="00AB538A"/>
    <w:rsid w:val="00AB57E7"/>
    <w:rsid w:val="00AB6F53"/>
    <w:rsid w:val="00AB70F1"/>
    <w:rsid w:val="00AC07E9"/>
    <w:rsid w:val="00AC0F43"/>
    <w:rsid w:val="00AC1A0D"/>
    <w:rsid w:val="00AC1B17"/>
    <w:rsid w:val="00AC33BD"/>
    <w:rsid w:val="00AC6FBB"/>
    <w:rsid w:val="00AC73FA"/>
    <w:rsid w:val="00AC77FC"/>
    <w:rsid w:val="00AC7A1E"/>
    <w:rsid w:val="00AD07FF"/>
    <w:rsid w:val="00AD0A9E"/>
    <w:rsid w:val="00AD0E14"/>
    <w:rsid w:val="00AD1DBF"/>
    <w:rsid w:val="00AD53F0"/>
    <w:rsid w:val="00AD60A3"/>
    <w:rsid w:val="00AD6EB2"/>
    <w:rsid w:val="00AD7E9A"/>
    <w:rsid w:val="00AE09FD"/>
    <w:rsid w:val="00AE1455"/>
    <w:rsid w:val="00AE1805"/>
    <w:rsid w:val="00AE1824"/>
    <w:rsid w:val="00AE4E8C"/>
    <w:rsid w:val="00AE5CAD"/>
    <w:rsid w:val="00AF03AC"/>
    <w:rsid w:val="00AF0CFE"/>
    <w:rsid w:val="00AF0D0E"/>
    <w:rsid w:val="00AF11A7"/>
    <w:rsid w:val="00AF1372"/>
    <w:rsid w:val="00AF2160"/>
    <w:rsid w:val="00AF244E"/>
    <w:rsid w:val="00AF3048"/>
    <w:rsid w:val="00AF321C"/>
    <w:rsid w:val="00AF3925"/>
    <w:rsid w:val="00AF3DB1"/>
    <w:rsid w:val="00AF4794"/>
    <w:rsid w:val="00AF4FCA"/>
    <w:rsid w:val="00AF621F"/>
    <w:rsid w:val="00AF6811"/>
    <w:rsid w:val="00AF710B"/>
    <w:rsid w:val="00AF7161"/>
    <w:rsid w:val="00B000FD"/>
    <w:rsid w:val="00B00573"/>
    <w:rsid w:val="00B00870"/>
    <w:rsid w:val="00B01689"/>
    <w:rsid w:val="00B01793"/>
    <w:rsid w:val="00B03480"/>
    <w:rsid w:val="00B03B3F"/>
    <w:rsid w:val="00B06C9A"/>
    <w:rsid w:val="00B06EBB"/>
    <w:rsid w:val="00B070B9"/>
    <w:rsid w:val="00B07913"/>
    <w:rsid w:val="00B07E19"/>
    <w:rsid w:val="00B10045"/>
    <w:rsid w:val="00B11908"/>
    <w:rsid w:val="00B12DF5"/>
    <w:rsid w:val="00B13713"/>
    <w:rsid w:val="00B13775"/>
    <w:rsid w:val="00B14AB4"/>
    <w:rsid w:val="00B14E3A"/>
    <w:rsid w:val="00B1569B"/>
    <w:rsid w:val="00B15E22"/>
    <w:rsid w:val="00B16364"/>
    <w:rsid w:val="00B169BD"/>
    <w:rsid w:val="00B16AC2"/>
    <w:rsid w:val="00B16BEB"/>
    <w:rsid w:val="00B1704D"/>
    <w:rsid w:val="00B214D8"/>
    <w:rsid w:val="00B21756"/>
    <w:rsid w:val="00B21E3E"/>
    <w:rsid w:val="00B21E78"/>
    <w:rsid w:val="00B2375A"/>
    <w:rsid w:val="00B247EF"/>
    <w:rsid w:val="00B2534B"/>
    <w:rsid w:val="00B256FE"/>
    <w:rsid w:val="00B27883"/>
    <w:rsid w:val="00B27B92"/>
    <w:rsid w:val="00B30556"/>
    <w:rsid w:val="00B3056A"/>
    <w:rsid w:val="00B309CB"/>
    <w:rsid w:val="00B31081"/>
    <w:rsid w:val="00B31DEE"/>
    <w:rsid w:val="00B33926"/>
    <w:rsid w:val="00B360DC"/>
    <w:rsid w:val="00B3743A"/>
    <w:rsid w:val="00B408FF"/>
    <w:rsid w:val="00B4210C"/>
    <w:rsid w:val="00B441C5"/>
    <w:rsid w:val="00B4488E"/>
    <w:rsid w:val="00B46B3E"/>
    <w:rsid w:val="00B46D65"/>
    <w:rsid w:val="00B472A5"/>
    <w:rsid w:val="00B47DFD"/>
    <w:rsid w:val="00B508FE"/>
    <w:rsid w:val="00B50A6B"/>
    <w:rsid w:val="00B51653"/>
    <w:rsid w:val="00B51A81"/>
    <w:rsid w:val="00B526BE"/>
    <w:rsid w:val="00B542D1"/>
    <w:rsid w:val="00B54433"/>
    <w:rsid w:val="00B54484"/>
    <w:rsid w:val="00B572F9"/>
    <w:rsid w:val="00B57317"/>
    <w:rsid w:val="00B5742C"/>
    <w:rsid w:val="00B579DD"/>
    <w:rsid w:val="00B57C10"/>
    <w:rsid w:val="00B600C3"/>
    <w:rsid w:val="00B60243"/>
    <w:rsid w:val="00B614CF"/>
    <w:rsid w:val="00B62BC3"/>
    <w:rsid w:val="00B6478B"/>
    <w:rsid w:val="00B652F0"/>
    <w:rsid w:val="00B6641F"/>
    <w:rsid w:val="00B67395"/>
    <w:rsid w:val="00B67D6B"/>
    <w:rsid w:val="00B6DF02"/>
    <w:rsid w:val="00B70170"/>
    <w:rsid w:val="00B711C6"/>
    <w:rsid w:val="00B71C62"/>
    <w:rsid w:val="00B71F6D"/>
    <w:rsid w:val="00B73CE8"/>
    <w:rsid w:val="00B73EE2"/>
    <w:rsid w:val="00B740A7"/>
    <w:rsid w:val="00B74FB2"/>
    <w:rsid w:val="00B7622A"/>
    <w:rsid w:val="00B7662D"/>
    <w:rsid w:val="00B77D51"/>
    <w:rsid w:val="00B8015F"/>
    <w:rsid w:val="00B809D2"/>
    <w:rsid w:val="00B82BF8"/>
    <w:rsid w:val="00B82CA0"/>
    <w:rsid w:val="00B84997"/>
    <w:rsid w:val="00B8519F"/>
    <w:rsid w:val="00B854AE"/>
    <w:rsid w:val="00B85FE8"/>
    <w:rsid w:val="00B86329"/>
    <w:rsid w:val="00B87034"/>
    <w:rsid w:val="00B903B2"/>
    <w:rsid w:val="00B9098E"/>
    <w:rsid w:val="00B91ECF"/>
    <w:rsid w:val="00B92202"/>
    <w:rsid w:val="00B92268"/>
    <w:rsid w:val="00B9409D"/>
    <w:rsid w:val="00B9582E"/>
    <w:rsid w:val="00B969C8"/>
    <w:rsid w:val="00B969F2"/>
    <w:rsid w:val="00B97296"/>
    <w:rsid w:val="00B97C15"/>
    <w:rsid w:val="00BA0314"/>
    <w:rsid w:val="00BA1AB2"/>
    <w:rsid w:val="00BA1B91"/>
    <w:rsid w:val="00BA3398"/>
    <w:rsid w:val="00BA3893"/>
    <w:rsid w:val="00BA4229"/>
    <w:rsid w:val="00BA45B1"/>
    <w:rsid w:val="00BA4C2E"/>
    <w:rsid w:val="00BA4E16"/>
    <w:rsid w:val="00BA745B"/>
    <w:rsid w:val="00BA74DC"/>
    <w:rsid w:val="00BB027D"/>
    <w:rsid w:val="00BB1F85"/>
    <w:rsid w:val="00BB441C"/>
    <w:rsid w:val="00BB4E35"/>
    <w:rsid w:val="00BB4ECE"/>
    <w:rsid w:val="00BB5151"/>
    <w:rsid w:val="00BB6E29"/>
    <w:rsid w:val="00BC1855"/>
    <w:rsid w:val="00BC187A"/>
    <w:rsid w:val="00BC3B70"/>
    <w:rsid w:val="00BC5AAF"/>
    <w:rsid w:val="00BC5CC4"/>
    <w:rsid w:val="00BC5D06"/>
    <w:rsid w:val="00BC6017"/>
    <w:rsid w:val="00BC6341"/>
    <w:rsid w:val="00BC6353"/>
    <w:rsid w:val="00BC69A6"/>
    <w:rsid w:val="00BC69F8"/>
    <w:rsid w:val="00BC706C"/>
    <w:rsid w:val="00BC7AAD"/>
    <w:rsid w:val="00BD1276"/>
    <w:rsid w:val="00BD1842"/>
    <w:rsid w:val="00BD2F58"/>
    <w:rsid w:val="00BD32E1"/>
    <w:rsid w:val="00BD3E0A"/>
    <w:rsid w:val="00BD67DB"/>
    <w:rsid w:val="00BD68B7"/>
    <w:rsid w:val="00BD6C4E"/>
    <w:rsid w:val="00BD7107"/>
    <w:rsid w:val="00BE160E"/>
    <w:rsid w:val="00BE1A29"/>
    <w:rsid w:val="00BE1F52"/>
    <w:rsid w:val="00BE2C97"/>
    <w:rsid w:val="00BE349F"/>
    <w:rsid w:val="00BE36E2"/>
    <w:rsid w:val="00BE5A0B"/>
    <w:rsid w:val="00BE703C"/>
    <w:rsid w:val="00BF1517"/>
    <w:rsid w:val="00BF1711"/>
    <w:rsid w:val="00BF1968"/>
    <w:rsid w:val="00BF2278"/>
    <w:rsid w:val="00BF4079"/>
    <w:rsid w:val="00BF4C0D"/>
    <w:rsid w:val="00BF4F00"/>
    <w:rsid w:val="00BF5819"/>
    <w:rsid w:val="00BF5DBD"/>
    <w:rsid w:val="00BF6428"/>
    <w:rsid w:val="00BF65DC"/>
    <w:rsid w:val="00BF660D"/>
    <w:rsid w:val="00BF7789"/>
    <w:rsid w:val="00C00D9C"/>
    <w:rsid w:val="00C01325"/>
    <w:rsid w:val="00C01BCB"/>
    <w:rsid w:val="00C02C26"/>
    <w:rsid w:val="00C0340C"/>
    <w:rsid w:val="00C03413"/>
    <w:rsid w:val="00C03631"/>
    <w:rsid w:val="00C036AB"/>
    <w:rsid w:val="00C036B5"/>
    <w:rsid w:val="00C047A5"/>
    <w:rsid w:val="00C04EE6"/>
    <w:rsid w:val="00C05014"/>
    <w:rsid w:val="00C0538A"/>
    <w:rsid w:val="00C05A3F"/>
    <w:rsid w:val="00C061BB"/>
    <w:rsid w:val="00C06636"/>
    <w:rsid w:val="00C0681E"/>
    <w:rsid w:val="00C07CBB"/>
    <w:rsid w:val="00C16EE2"/>
    <w:rsid w:val="00C21FAE"/>
    <w:rsid w:val="00C2223F"/>
    <w:rsid w:val="00C23077"/>
    <w:rsid w:val="00C241B6"/>
    <w:rsid w:val="00C25F3C"/>
    <w:rsid w:val="00C26449"/>
    <w:rsid w:val="00C2662D"/>
    <w:rsid w:val="00C27DB9"/>
    <w:rsid w:val="00C3041D"/>
    <w:rsid w:val="00C30C93"/>
    <w:rsid w:val="00C30F25"/>
    <w:rsid w:val="00C316F8"/>
    <w:rsid w:val="00C319F0"/>
    <w:rsid w:val="00C31C38"/>
    <w:rsid w:val="00C31D60"/>
    <w:rsid w:val="00C32113"/>
    <w:rsid w:val="00C324C1"/>
    <w:rsid w:val="00C32F37"/>
    <w:rsid w:val="00C337A7"/>
    <w:rsid w:val="00C342CB"/>
    <w:rsid w:val="00C34BE6"/>
    <w:rsid w:val="00C35021"/>
    <w:rsid w:val="00C35358"/>
    <w:rsid w:val="00C37A91"/>
    <w:rsid w:val="00C37E43"/>
    <w:rsid w:val="00C40F4E"/>
    <w:rsid w:val="00C412A7"/>
    <w:rsid w:val="00C416FA"/>
    <w:rsid w:val="00C41A65"/>
    <w:rsid w:val="00C41BAC"/>
    <w:rsid w:val="00C42613"/>
    <w:rsid w:val="00C43274"/>
    <w:rsid w:val="00C44312"/>
    <w:rsid w:val="00C462CA"/>
    <w:rsid w:val="00C46BA4"/>
    <w:rsid w:val="00C47A82"/>
    <w:rsid w:val="00C504E8"/>
    <w:rsid w:val="00C50E67"/>
    <w:rsid w:val="00C52875"/>
    <w:rsid w:val="00C531A0"/>
    <w:rsid w:val="00C53808"/>
    <w:rsid w:val="00C53840"/>
    <w:rsid w:val="00C54036"/>
    <w:rsid w:val="00C542B5"/>
    <w:rsid w:val="00C5452A"/>
    <w:rsid w:val="00C56379"/>
    <w:rsid w:val="00C565AB"/>
    <w:rsid w:val="00C57D6B"/>
    <w:rsid w:val="00C600F4"/>
    <w:rsid w:val="00C60589"/>
    <w:rsid w:val="00C6214B"/>
    <w:rsid w:val="00C623DE"/>
    <w:rsid w:val="00C628B4"/>
    <w:rsid w:val="00C62B4F"/>
    <w:rsid w:val="00C6319B"/>
    <w:rsid w:val="00C63600"/>
    <w:rsid w:val="00C63890"/>
    <w:rsid w:val="00C63ED3"/>
    <w:rsid w:val="00C642CB"/>
    <w:rsid w:val="00C652E2"/>
    <w:rsid w:val="00C657C0"/>
    <w:rsid w:val="00C65FE8"/>
    <w:rsid w:val="00C669A7"/>
    <w:rsid w:val="00C678F5"/>
    <w:rsid w:val="00C67BB9"/>
    <w:rsid w:val="00C71830"/>
    <w:rsid w:val="00C719EC"/>
    <w:rsid w:val="00C71CBD"/>
    <w:rsid w:val="00C71E40"/>
    <w:rsid w:val="00C74FB2"/>
    <w:rsid w:val="00C7569F"/>
    <w:rsid w:val="00C75CE5"/>
    <w:rsid w:val="00C77AEF"/>
    <w:rsid w:val="00C801DD"/>
    <w:rsid w:val="00C80F06"/>
    <w:rsid w:val="00C81D8A"/>
    <w:rsid w:val="00C81EAE"/>
    <w:rsid w:val="00C82506"/>
    <w:rsid w:val="00C82856"/>
    <w:rsid w:val="00C849F0"/>
    <w:rsid w:val="00C85CEF"/>
    <w:rsid w:val="00C86809"/>
    <w:rsid w:val="00C871ED"/>
    <w:rsid w:val="00C872D1"/>
    <w:rsid w:val="00C9098D"/>
    <w:rsid w:val="00C90B8F"/>
    <w:rsid w:val="00C90CCE"/>
    <w:rsid w:val="00C9131C"/>
    <w:rsid w:val="00C913E3"/>
    <w:rsid w:val="00C936BC"/>
    <w:rsid w:val="00C93704"/>
    <w:rsid w:val="00C93FB6"/>
    <w:rsid w:val="00C946FF"/>
    <w:rsid w:val="00C9487C"/>
    <w:rsid w:val="00C95774"/>
    <w:rsid w:val="00C95DE5"/>
    <w:rsid w:val="00C96AC7"/>
    <w:rsid w:val="00CA1736"/>
    <w:rsid w:val="00CA5CB1"/>
    <w:rsid w:val="00CA61D9"/>
    <w:rsid w:val="00CA74D3"/>
    <w:rsid w:val="00CA78A6"/>
    <w:rsid w:val="00CA7CE8"/>
    <w:rsid w:val="00CB12DF"/>
    <w:rsid w:val="00CB47D0"/>
    <w:rsid w:val="00CB51E4"/>
    <w:rsid w:val="00CB785C"/>
    <w:rsid w:val="00CC1926"/>
    <w:rsid w:val="00CC2727"/>
    <w:rsid w:val="00CC32CB"/>
    <w:rsid w:val="00CC4214"/>
    <w:rsid w:val="00CC4FCD"/>
    <w:rsid w:val="00CC545D"/>
    <w:rsid w:val="00CC6F1C"/>
    <w:rsid w:val="00CC790D"/>
    <w:rsid w:val="00CC7D5C"/>
    <w:rsid w:val="00CD03A7"/>
    <w:rsid w:val="00CD0A8C"/>
    <w:rsid w:val="00CD0CEA"/>
    <w:rsid w:val="00CD19A4"/>
    <w:rsid w:val="00CD1A7F"/>
    <w:rsid w:val="00CD29CC"/>
    <w:rsid w:val="00CD2CC0"/>
    <w:rsid w:val="00CD3003"/>
    <w:rsid w:val="00CD3B0B"/>
    <w:rsid w:val="00CD3E0B"/>
    <w:rsid w:val="00CD4662"/>
    <w:rsid w:val="00CD58D1"/>
    <w:rsid w:val="00CD5A22"/>
    <w:rsid w:val="00CD6850"/>
    <w:rsid w:val="00CE172E"/>
    <w:rsid w:val="00CE327C"/>
    <w:rsid w:val="00CE33CD"/>
    <w:rsid w:val="00CE617D"/>
    <w:rsid w:val="00CE6EF6"/>
    <w:rsid w:val="00CE751B"/>
    <w:rsid w:val="00CE7F84"/>
    <w:rsid w:val="00CF0734"/>
    <w:rsid w:val="00CF0917"/>
    <w:rsid w:val="00CF10D1"/>
    <w:rsid w:val="00CF1E24"/>
    <w:rsid w:val="00CF2101"/>
    <w:rsid w:val="00CF2172"/>
    <w:rsid w:val="00CF3434"/>
    <w:rsid w:val="00CF35D6"/>
    <w:rsid w:val="00CF53B9"/>
    <w:rsid w:val="00CF5F16"/>
    <w:rsid w:val="00CF7376"/>
    <w:rsid w:val="00CF74CD"/>
    <w:rsid w:val="00D017F4"/>
    <w:rsid w:val="00D0231A"/>
    <w:rsid w:val="00D0235F"/>
    <w:rsid w:val="00D02D17"/>
    <w:rsid w:val="00D0484C"/>
    <w:rsid w:val="00D0723B"/>
    <w:rsid w:val="00D07A31"/>
    <w:rsid w:val="00D12011"/>
    <w:rsid w:val="00D12E34"/>
    <w:rsid w:val="00D13B31"/>
    <w:rsid w:val="00D152D2"/>
    <w:rsid w:val="00D15A3D"/>
    <w:rsid w:val="00D168B4"/>
    <w:rsid w:val="00D169D9"/>
    <w:rsid w:val="00D21070"/>
    <w:rsid w:val="00D210B4"/>
    <w:rsid w:val="00D21E9B"/>
    <w:rsid w:val="00D22039"/>
    <w:rsid w:val="00D2231D"/>
    <w:rsid w:val="00D22E1B"/>
    <w:rsid w:val="00D243E9"/>
    <w:rsid w:val="00D2504B"/>
    <w:rsid w:val="00D2521E"/>
    <w:rsid w:val="00D2583F"/>
    <w:rsid w:val="00D259A9"/>
    <w:rsid w:val="00D2752C"/>
    <w:rsid w:val="00D303BB"/>
    <w:rsid w:val="00D30F07"/>
    <w:rsid w:val="00D336C9"/>
    <w:rsid w:val="00D34B4B"/>
    <w:rsid w:val="00D34D1C"/>
    <w:rsid w:val="00D35056"/>
    <w:rsid w:val="00D35F37"/>
    <w:rsid w:val="00D3762C"/>
    <w:rsid w:val="00D37941"/>
    <w:rsid w:val="00D428FD"/>
    <w:rsid w:val="00D43508"/>
    <w:rsid w:val="00D464D6"/>
    <w:rsid w:val="00D46872"/>
    <w:rsid w:val="00D47962"/>
    <w:rsid w:val="00D506C2"/>
    <w:rsid w:val="00D50A2E"/>
    <w:rsid w:val="00D51164"/>
    <w:rsid w:val="00D5176D"/>
    <w:rsid w:val="00D5186C"/>
    <w:rsid w:val="00D524B6"/>
    <w:rsid w:val="00D5272D"/>
    <w:rsid w:val="00D53545"/>
    <w:rsid w:val="00D53BED"/>
    <w:rsid w:val="00D53D8B"/>
    <w:rsid w:val="00D54637"/>
    <w:rsid w:val="00D54DE6"/>
    <w:rsid w:val="00D551DF"/>
    <w:rsid w:val="00D55706"/>
    <w:rsid w:val="00D56258"/>
    <w:rsid w:val="00D56846"/>
    <w:rsid w:val="00D570F4"/>
    <w:rsid w:val="00D57C30"/>
    <w:rsid w:val="00D6000C"/>
    <w:rsid w:val="00D602AC"/>
    <w:rsid w:val="00D60B5E"/>
    <w:rsid w:val="00D61888"/>
    <w:rsid w:val="00D661D3"/>
    <w:rsid w:val="00D66557"/>
    <w:rsid w:val="00D66F6B"/>
    <w:rsid w:val="00D670EC"/>
    <w:rsid w:val="00D7074D"/>
    <w:rsid w:val="00D709CA"/>
    <w:rsid w:val="00D70B95"/>
    <w:rsid w:val="00D70CE8"/>
    <w:rsid w:val="00D71450"/>
    <w:rsid w:val="00D71881"/>
    <w:rsid w:val="00D71BAC"/>
    <w:rsid w:val="00D73F4A"/>
    <w:rsid w:val="00D74E01"/>
    <w:rsid w:val="00D75709"/>
    <w:rsid w:val="00D766AB"/>
    <w:rsid w:val="00D76F69"/>
    <w:rsid w:val="00D776FD"/>
    <w:rsid w:val="00D813F9"/>
    <w:rsid w:val="00D818D6"/>
    <w:rsid w:val="00D82C28"/>
    <w:rsid w:val="00D8485E"/>
    <w:rsid w:val="00D84D68"/>
    <w:rsid w:val="00D8526C"/>
    <w:rsid w:val="00D8544D"/>
    <w:rsid w:val="00D9038D"/>
    <w:rsid w:val="00D906E4"/>
    <w:rsid w:val="00D94836"/>
    <w:rsid w:val="00D94A8A"/>
    <w:rsid w:val="00D96030"/>
    <w:rsid w:val="00D9648B"/>
    <w:rsid w:val="00D96747"/>
    <w:rsid w:val="00DA0CD1"/>
    <w:rsid w:val="00DA2038"/>
    <w:rsid w:val="00DA222E"/>
    <w:rsid w:val="00DA3D02"/>
    <w:rsid w:val="00DA3E65"/>
    <w:rsid w:val="00DA4A5C"/>
    <w:rsid w:val="00DA5566"/>
    <w:rsid w:val="00DA5991"/>
    <w:rsid w:val="00DA6363"/>
    <w:rsid w:val="00DA75BA"/>
    <w:rsid w:val="00DB0A85"/>
    <w:rsid w:val="00DB0C5C"/>
    <w:rsid w:val="00DB3035"/>
    <w:rsid w:val="00DB4096"/>
    <w:rsid w:val="00DB49E8"/>
    <w:rsid w:val="00DB4DBF"/>
    <w:rsid w:val="00DB5955"/>
    <w:rsid w:val="00DB60BB"/>
    <w:rsid w:val="00DB6AE2"/>
    <w:rsid w:val="00DB6D89"/>
    <w:rsid w:val="00DB6DD8"/>
    <w:rsid w:val="00DB7E1B"/>
    <w:rsid w:val="00DC2AE8"/>
    <w:rsid w:val="00DC6E7A"/>
    <w:rsid w:val="00DC79C4"/>
    <w:rsid w:val="00DD0646"/>
    <w:rsid w:val="00DD16A5"/>
    <w:rsid w:val="00DD41A5"/>
    <w:rsid w:val="00DD49DF"/>
    <w:rsid w:val="00DD548E"/>
    <w:rsid w:val="00DD6C17"/>
    <w:rsid w:val="00DD733A"/>
    <w:rsid w:val="00DE0131"/>
    <w:rsid w:val="00DE1822"/>
    <w:rsid w:val="00DE2913"/>
    <w:rsid w:val="00DE29FC"/>
    <w:rsid w:val="00DE2CC5"/>
    <w:rsid w:val="00DE2E30"/>
    <w:rsid w:val="00DE3184"/>
    <w:rsid w:val="00DE344D"/>
    <w:rsid w:val="00DE3988"/>
    <w:rsid w:val="00DE417D"/>
    <w:rsid w:val="00DE41A7"/>
    <w:rsid w:val="00DE4EA8"/>
    <w:rsid w:val="00DE530A"/>
    <w:rsid w:val="00DE5565"/>
    <w:rsid w:val="00DE587A"/>
    <w:rsid w:val="00DE5BBA"/>
    <w:rsid w:val="00DE636E"/>
    <w:rsid w:val="00DE68EC"/>
    <w:rsid w:val="00DE7076"/>
    <w:rsid w:val="00DE78F7"/>
    <w:rsid w:val="00DF033D"/>
    <w:rsid w:val="00DF0560"/>
    <w:rsid w:val="00DF0D8A"/>
    <w:rsid w:val="00DF1B69"/>
    <w:rsid w:val="00DF23D2"/>
    <w:rsid w:val="00DF28B7"/>
    <w:rsid w:val="00DF2EE1"/>
    <w:rsid w:val="00DF4058"/>
    <w:rsid w:val="00DF4882"/>
    <w:rsid w:val="00DF4903"/>
    <w:rsid w:val="00DF5F94"/>
    <w:rsid w:val="00E01C7D"/>
    <w:rsid w:val="00E02851"/>
    <w:rsid w:val="00E029C1"/>
    <w:rsid w:val="00E03973"/>
    <w:rsid w:val="00E077CA"/>
    <w:rsid w:val="00E07D25"/>
    <w:rsid w:val="00E07EF9"/>
    <w:rsid w:val="00E07F39"/>
    <w:rsid w:val="00E102F5"/>
    <w:rsid w:val="00E10648"/>
    <w:rsid w:val="00E1173D"/>
    <w:rsid w:val="00E11921"/>
    <w:rsid w:val="00E11A45"/>
    <w:rsid w:val="00E12D54"/>
    <w:rsid w:val="00E14404"/>
    <w:rsid w:val="00E155DF"/>
    <w:rsid w:val="00E174DE"/>
    <w:rsid w:val="00E20B7F"/>
    <w:rsid w:val="00E2151E"/>
    <w:rsid w:val="00E22185"/>
    <w:rsid w:val="00E22628"/>
    <w:rsid w:val="00E22E0E"/>
    <w:rsid w:val="00E2335F"/>
    <w:rsid w:val="00E23A7A"/>
    <w:rsid w:val="00E26333"/>
    <w:rsid w:val="00E273C2"/>
    <w:rsid w:val="00E278CE"/>
    <w:rsid w:val="00E27957"/>
    <w:rsid w:val="00E279DA"/>
    <w:rsid w:val="00E31CB7"/>
    <w:rsid w:val="00E31D0B"/>
    <w:rsid w:val="00E3200E"/>
    <w:rsid w:val="00E321F1"/>
    <w:rsid w:val="00E3296C"/>
    <w:rsid w:val="00E34487"/>
    <w:rsid w:val="00E40229"/>
    <w:rsid w:val="00E41AC1"/>
    <w:rsid w:val="00E4239B"/>
    <w:rsid w:val="00E429BC"/>
    <w:rsid w:val="00E44203"/>
    <w:rsid w:val="00E44B2E"/>
    <w:rsid w:val="00E46453"/>
    <w:rsid w:val="00E465FB"/>
    <w:rsid w:val="00E46C33"/>
    <w:rsid w:val="00E5101D"/>
    <w:rsid w:val="00E510C2"/>
    <w:rsid w:val="00E51339"/>
    <w:rsid w:val="00E51EB4"/>
    <w:rsid w:val="00E51FE1"/>
    <w:rsid w:val="00E55A6E"/>
    <w:rsid w:val="00E56E56"/>
    <w:rsid w:val="00E57731"/>
    <w:rsid w:val="00E604BD"/>
    <w:rsid w:val="00E6059A"/>
    <w:rsid w:val="00E61A05"/>
    <w:rsid w:val="00E61FF6"/>
    <w:rsid w:val="00E62494"/>
    <w:rsid w:val="00E6266D"/>
    <w:rsid w:val="00E62E30"/>
    <w:rsid w:val="00E63105"/>
    <w:rsid w:val="00E63BC2"/>
    <w:rsid w:val="00E646DA"/>
    <w:rsid w:val="00E72557"/>
    <w:rsid w:val="00E72A1F"/>
    <w:rsid w:val="00E73081"/>
    <w:rsid w:val="00E73D4C"/>
    <w:rsid w:val="00E73E02"/>
    <w:rsid w:val="00E73F10"/>
    <w:rsid w:val="00E743B6"/>
    <w:rsid w:val="00E7548B"/>
    <w:rsid w:val="00E776CF"/>
    <w:rsid w:val="00E7E886"/>
    <w:rsid w:val="00E809E6"/>
    <w:rsid w:val="00E8141D"/>
    <w:rsid w:val="00E81C22"/>
    <w:rsid w:val="00E81DC1"/>
    <w:rsid w:val="00E81FB1"/>
    <w:rsid w:val="00E82ABC"/>
    <w:rsid w:val="00E82DD0"/>
    <w:rsid w:val="00E83469"/>
    <w:rsid w:val="00E8354C"/>
    <w:rsid w:val="00E837DD"/>
    <w:rsid w:val="00E8460A"/>
    <w:rsid w:val="00E8498E"/>
    <w:rsid w:val="00E85C3A"/>
    <w:rsid w:val="00E862C5"/>
    <w:rsid w:val="00E870E3"/>
    <w:rsid w:val="00E9040F"/>
    <w:rsid w:val="00E904DB"/>
    <w:rsid w:val="00E91752"/>
    <w:rsid w:val="00E91987"/>
    <w:rsid w:val="00E9321B"/>
    <w:rsid w:val="00E93659"/>
    <w:rsid w:val="00E939B2"/>
    <w:rsid w:val="00E93AE1"/>
    <w:rsid w:val="00E95745"/>
    <w:rsid w:val="00E95C9D"/>
    <w:rsid w:val="00E97552"/>
    <w:rsid w:val="00EA0B10"/>
    <w:rsid w:val="00EA2346"/>
    <w:rsid w:val="00EA2D9F"/>
    <w:rsid w:val="00EA2EB9"/>
    <w:rsid w:val="00EA325C"/>
    <w:rsid w:val="00EA42C1"/>
    <w:rsid w:val="00EA5096"/>
    <w:rsid w:val="00EA58B4"/>
    <w:rsid w:val="00EA5B5D"/>
    <w:rsid w:val="00EA5B85"/>
    <w:rsid w:val="00EA5F39"/>
    <w:rsid w:val="00EA6CC4"/>
    <w:rsid w:val="00EA76D9"/>
    <w:rsid w:val="00EB22B8"/>
    <w:rsid w:val="00EB322B"/>
    <w:rsid w:val="00EB3C0A"/>
    <w:rsid w:val="00EB3EBF"/>
    <w:rsid w:val="00EB464C"/>
    <w:rsid w:val="00EB4FC6"/>
    <w:rsid w:val="00EB5A15"/>
    <w:rsid w:val="00EC0F90"/>
    <w:rsid w:val="00EC1598"/>
    <w:rsid w:val="00EC1F15"/>
    <w:rsid w:val="00EC427D"/>
    <w:rsid w:val="00EC563C"/>
    <w:rsid w:val="00EC64A6"/>
    <w:rsid w:val="00EC6CCB"/>
    <w:rsid w:val="00EC7768"/>
    <w:rsid w:val="00ED11DC"/>
    <w:rsid w:val="00ED3403"/>
    <w:rsid w:val="00ED43B6"/>
    <w:rsid w:val="00ED43EE"/>
    <w:rsid w:val="00ED5619"/>
    <w:rsid w:val="00ED59D3"/>
    <w:rsid w:val="00ED6108"/>
    <w:rsid w:val="00ED6CAD"/>
    <w:rsid w:val="00ED702B"/>
    <w:rsid w:val="00ED72D7"/>
    <w:rsid w:val="00EE166E"/>
    <w:rsid w:val="00EE23C3"/>
    <w:rsid w:val="00EE3367"/>
    <w:rsid w:val="00EE3BD3"/>
    <w:rsid w:val="00EE4BF9"/>
    <w:rsid w:val="00EE5071"/>
    <w:rsid w:val="00EE61F6"/>
    <w:rsid w:val="00EE70B9"/>
    <w:rsid w:val="00EF0041"/>
    <w:rsid w:val="00EF103E"/>
    <w:rsid w:val="00EF10EA"/>
    <w:rsid w:val="00EF243C"/>
    <w:rsid w:val="00EF2D62"/>
    <w:rsid w:val="00EF3574"/>
    <w:rsid w:val="00EF4F42"/>
    <w:rsid w:val="00EF5733"/>
    <w:rsid w:val="00EF60B4"/>
    <w:rsid w:val="00EF6840"/>
    <w:rsid w:val="00EF6B4B"/>
    <w:rsid w:val="00EF6B9B"/>
    <w:rsid w:val="00F011EA"/>
    <w:rsid w:val="00F01514"/>
    <w:rsid w:val="00F02BFA"/>
    <w:rsid w:val="00F039BB"/>
    <w:rsid w:val="00F041E8"/>
    <w:rsid w:val="00F04804"/>
    <w:rsid w:val="00F04E6D"/>
    <w:rsid w:val="00F05755"/>
    <w:rsid w:val="00F077AD"/>
    <w:rsid w:val="00F07EA5"/>
    <w:rsid w:val="00F108E9"/>
    <w:rsid w:val="00F10DA3"/>
    <w:rsid w:val="00F110DF"/>
    <w:rsid w:val="00F115C9"/>
    <w:rsid w:val="00F117AE"/>
    <w:rsid w:val="00F121E8"/>
    <w:rsid w:val="00F12340"/>
    <w:rsid w:val="00F1259D"/>
    <w:rsid w:val="00F1272F"/>
    <w:rsid w:val="00F12E89"/>
    <w:rsid w:val="00F156D9"/>
    <w:rsid w:val="00F158F1"/>
    <w:rsid w:val="00F16B05"/>
    <w:rsid w:val="00F16BFA"/>
    <w:rsid w:val="00F2067E"/>
    <w:rsid w:val="00F208D9"/>
    <w:rsid w:val="00F212FF"/>
    <w:rsid w:val="00F21B07"/>
    <w:rsid w:val="00F2247C"/>
    <w:rsid w:val="00F22A13"/>
    <w:rsid w:val="00F22C5F"/>
    <w:rsid w:val="00F23471"/>
    <w:rsid w:val="00F2458C"/>
    <w:rsid w:val="00F25664"/>
    <w:rsid w:val="00F269AB"/>
    <w:rsid w:val="00F27DAD"/>
    <w:rsid w:val="00F30A68"/>
    <w:rsid w:val="00F31669"/>
    <w:rsid w:val="00F3267E"/>
    <w:rsid w:val="00F32C9E"/>
    <w:rsid w:val="00F335F1"/>
    <w:rsid w:val="00F33973"/>
    <w:rsid w:val="00F343A8"/>
    <w:rsid w:val="00F34FEF"/>
    <w:rsid w:val="00F35D68"/>
    <w:rsid w:val="00F361E9"/>
    <w:rsid w:val="00F36439"/>
    <w:rsid w:val="00F36BDF"/>
    <w:rsid w:val="00F36F62"/>
    <w:rsid w:val="00F37936"/>
    <w:rsid w:val="00F40750"/>
    <w:rsid w:val="00F40F6B"/>
    <w:rsid w:val="00F41F28"/>
    <w:rsid w:val="00F420A7"/>
    <w:rsid w:val="00F420DA"/>
    <w:rsid w:val="00F42956"/>
    <w:rsid w:val="00F449B8"/>
    <w:rsid w:val="00F44C07"/>
    <w:rsid w:val="00F45286"/>
    <w:rsid w:val="00F45427"/>
    <w:rsid w:val="00F456F2"/>
    <w:rsid w:val="00F45BDD"/>
    <w:rsid w:val="00F46002"/>
    <w:rsid w:val="00F46005"/>
    <w:rsid w:val="00F47D0A"/>
    <w:rsid w:val="00F47D3A"/>
    <w:rsid w:val="00F50DD2"/>
    <w:rsid w:val="00F5162E"/>
    <w:rsid w:val="00F53715"/>
    <w:rsid w:val="00F54878"/>
    <w:rsid w:val="00F55C7D"/>
    <w:rsid w:val="00F57090"/>
    <w:rsid w:val="00F61AF2"/>
    <w:rsid w:val="00F61D47"/>
    <w:rsid w:val="00F63F96"/>
    <w:rsid w:val="00F63FF0"/>
    <w:rsid w:val="00F6417F"/>
    <w:rsid w:val="00F6539D"/>
    <w:rsid w:val="00F65AB2"/>
    <w:rsid w:val="00F66A92"/>
    <w:rsid w:val="00F66BEA"/>
    <w:rsid w:val="00F67E9B"/>
    <w:rsid w:val="00F701AF"/>
    <w:rsid w:val="00F7076F"/>
    <w:rsid w:val="00F71521"/>
    <w:rsid w:val="00F721A3"/>
    <w:rsid w:val="00F73717"/>
    <w:rsid w:val="00F73D3A"/>
    <w:rsid w:val="00F73F9D"/>
    <w:rsid w:val="00F74629"/>
    <w:rsid w:val="00F767E9"/>
    <w:rsid w:val="00F77587"/>
    <w:rsid w:val="00F77C0F"/>
    <w:rsid w:val="00F80DEA"/>
    <w:rsid w:val="00F82282"/>
    <w:rsid w:val="00F843EC"/>
    <w:rsid w:val="00F84612"/>
    <w:rsid w:val="00F8653E"/>
    <w:rsid w:val="00F877D5"/>
    <w:rsid w:val="00F8795F"/>
    <w:rsid w:val="00F90E0D"/>
    <w:rsid w:val="00F92EF5"/>
    <w:rsid w:val="00F93950"/>
    <w:rsid w:val="00F9397C"/>
    <w:rsid w:val="00F95838"/>
    <w:rsid w:val="00F95BBE"/>
    <w:rsid w:val="00F96521"/>
    <w:rsid w:val="00F967D7"/>
    <w:rsid w:val="00F96BE1"/>
    <w:rsid w:val="00F96C10"/>
    <w:rsid w:val="00F96E08"/>
    <w:rsid w:val="00F97EFA"/>
    <w:rsid w:val="00FA0064"/>
    <w:rsid w:val="00FA04B2"/>
    <w:rsid w:val="00FA11CB"/>
    <w:rsid w:val="00FA27F1"/>
    <w:rsid w:val="00FA35D7"/>
    <w:rsid w:val="00FA3BCB"/>
    <w:rsid w:val="00FA3F71"/>
    <w:rsid w:val="00FA4D5C"/>
    <w:rsid w:val="00FA54BB"/>
    <w:rsid w:val="00FA7104"/>
    <w:rsid w:val="00FA71B4"/>
    <w:rsid w:val="00FA74B7"/>
    <w:rsid w:val="00FA75B7"/>
    <w:rsid w:val="00FA76B2"/>
    <w:rsid w:val="00FB2343"/>
    <w:rsid w:val="00FB2646"/>
    <w:rsid w:val="00FB41B4"/>
    <w:rsid w:val="00FB42D4"/>
    <w:rsid w:val="00FB5656"/>
    <w:rsid w:val="00FB5A9D"/>
    <w:rsid w:val="00FB63F1"/>
    <w:rsid w:val="00FB6799"/>
    <w:rsid w:val="00FB6B3D"/>
    <w:rsid w:val="00FB6DD7"/>
    <w:rsid w:val="00FB712B"/>
    <w:rsid w:val="00FB7727"/>
    <w:rsid w:val="00FB7EFF"/>
    <w:rsid w:val="00FC3261"/>
    <w:rsid w:val="00FC3325"/>
    <w:rsid w:val="00FC4277"/>
    <w:rsid w:val="00FC5916"/>
    <w:rsid w:val="00FC749E"/>
    <w:rsid w:val="00FC7AF7"/>
    <w:rsid w:val="00FD0D8D"/>
    <w:rsid w:val="00FD1F8F"/>
    <w:rsid w:val="00FD2784"/>
    <w:rsid w:val="00FD4426"/>
    <w:rsid w:val="00FD55D9"/>
    <w:rsid w:val="00FD5F21"/>
    <w:rsid w:val="00FD69C0"/>
    <w:rsid w:val="00FD7449"/>
    <w:rsid w:val="00FD752D"/>
    <w:rsid w:val="00FE00D2"/>
    <w:rsid w:val="00FE05BE"/>
    <w:rsid w:val="00FE1039"/>
    <w:rsid w:val="00FE12A3"/>
    <w:rsid w:val="00FE1392"/>
    <w:rsid w:val="00FE2D4D"/>
    <w:rsid w:val="00FE3073"/>
    <w:rsid w:val="00FE3344"/>
    <w:rsid w:val="00FE3786"/>
    <w:rsid w:val="00FE3FDD"/>
    <w:rsid w:val="00FE47BF"/>
    <w:rsid w:val="00FE50CC"/>
    <w:rsid w:val="00FF0ABD"/>
    <w:rsid w:val="00FF0C62"/>
    <w:rsid w:val="00FF220C"/>
    <w:rsid w:val="00FF2CF8"/>
    <w:rsid w:val="00FF38A8"/>
    <w:rsid w:val="00FF3C08"/>
    <w:rsid w:val="00FF41CD"/>
    <w:rsid w:val="00FF4303"/>
    <w:rsid w:val="00FF462D"/>
    <w:rsid w:val="00FF4D07"/>
    <w:rsid w:val="00FF5072"/>
    <w:rsid w:val="00FF5868"/>
    <w:rsid w:val="00FF7416"/>
    <w:rsid w:val="010ADC9A"/>
    <w:rsid w:val="010C2440"/>
    <w:rsid w:val="011B80F4"/>
    <w:rsid w:val="011CE1BA"/>
    <w:rsid w:val="011FB2B3"/>
    <w:rsid w:val="0123DBCB"/>
    <w:rsid w:val="0130ED8A"/>
    <w:rsid w:val="013A920B"/>
    <w:rsid w:val="014F2830"/>
    <w:rsid w:val="0153C500"/>
    <w:rsid w:val="015A1DF4"/>
    <w:rsid w:val="015F98DA"/>
    <w:rsid w:val="0189AB2C"/>
    <w:rsid w:val="0198891E"/>
    <w:rsid w:val="019C8E4C"/>
    <w:rsid w:val="01B454E8"/>
    <w:rsid w:val="01C432FD"/>
    <w:rsid w:val="01D68FA1"/>
    <w:rsid w:val="01E3B44E"/>
    <w:rsid w:val="01E636E1"/>
    <w:rsid w:val="01F7039F"/>
    <w:rsid w:val="02085280"/>
    <w:rsid w:val="02095CBD"/>
    <w:rsid w:val="0214590F"/>
    <w:rsid w:val="021AC8CD"/>
    <w:rsid w:val="021AEF18"/>
    <w:rsid w:val="022787E0"/>
    <w:rsid w:val="022871F1"/>
    <w:rsid w:val="0232DD62"/>
    <w:rsid w:val="023F1437"/>
    <w:rsid w:val="026CCAC0"/>
    <w:rsid w:val="026FD2D4"/>
    <w:rsid w:val="02837C5C"/>
    <w:rsid w:val="0299BDAA"/>
    <w:rsid w:val="02A093FB"/>
    <w:rsid w:val="02A75DC8"/>
    <w:rsid w:val="02BA20FF"/>
    <w:rsid w:val="02BB2042"/>
    <w:rsid w:val="02E11C16"/>
    <w:rsid w:val="02E5FB24"/>
    <w:rsid w:val="02FAD1A7"/>
    <w:rsid w:val="031B3F13"/>
    <w:rsid w:val="03280B35"/>
    <w:rsid w:val="032C787F"/>
    <w:rsid w:val="033A750A"/>
    <w:rsid w:val="034B96C1"/>
    <w:rsid w:val="03549AD5"/>
    <w:rsid w:val="03553B96"/>
    <w:rsid w:val="0367AFF5"/>
    <w:rsid w:val="037034F3"/>
    <w:rsid w:val="03762940"/>
    <w:rsid w:val="037C1D8D"/>
    <w:rsid w:val="03B7E425"/>
    <w:rsid w:val="03BB202F"/>
    <w:rsid w:val="03E300D0"/>
    <w:rsid w:val="03E80E8A"/>
    <w:rsid w:val="03E973DF"/>
    <w:rsid w:val="040FD714"/>
    <w:rsid w:val="043A5E00"/>
    <w:rsid w:val="043BF85C"/>
    <w:rsid w:val="04467F1A"/>
    <w:rsid w:val="0459AA80"/>
    <w:rsid w:val="046148E9"/>
    <w:rsid w:val="0489F04D"/>
    <w:rsid w:val="049B501A"/>
    <w:rsid w:val="04A2A16C"/>
    <w:rsid w:val="04B56354"/>
    <w:rsid w:val="04BBE5D0"/>
    <w:rsid w:val="04DB0C92"/>
    <w:rsid w:val="04E3669A"/>
    <w:rsid w:val="04F042A9"/>
    <w:rsid w:val="0501AF56"/>
    <w:rsid w:val="050417CE"/>
    <w:rsid w:val="05192D25"/>
    <w:rsid w:val="0528128B"/>
    <w:rsid w:val="052DB59D"/>
    <w:rsid w:val="052E7B02"/>
    <w:rsid w:val="054A8A83"/>
    <w:rsid w:val="054B4652"/>
    <w:rsid w:val="056241B2"/>
    <w:rsid w:val="056E8BA2"/>
    <w:rsid w:val="05732885"/>
    <w:rsid w:val="05867DC8"/>
    <w:rsid w:val="058BD005"/>
    <w:rsid w:val="0592573B"/>
    <w:rsid w:val="059F553D"/>
    <w:rsid w:val="05A9ACA2"/>
    <w:rsid w:val="05D15038"/>
    <w:rsid w:val="05D49032"/>
    <w:rsid w:val="05D69C27"/>
    <w:rsid w:val="05F66AD4"/>
    <w:rsid w:val="060CAD00"/>
    <w:rsid w:val="0612C88B"/>
    <w:rsid w:val="061BF8B8"/>
    <w:rsid w:val="06244EE9"/>
    <w:rsid w:val="06323B54"/>
    <w:rsid w:val="0642C5FD"/>
    <w:rsid w:val="0643CDAF"/>
    <w:rsid w:val="06474DF1"/>
    <w:rsid w:val="064E4FFB"/>
    <w:rsid w:val="06539C2D"/>
    <w:rsid w:val="0692EAAA"/>
    <w:rsid w:val="0696435A"/>
    <w:rsid w:val="06A9A940"/>
    <w:rsid w:val="06DC2757"/>
    <w:rsid w:val="06E1F3E0"/>
    <w:rsid w:val="06FB5461"/>
    <w:rsid w:val="07179F17"/>
    <w:rsid w:val="071B5DBD"/>
    <w:rsid w:val="07473A6D"/>
    <w:rsid w:val="07539D3A"/>
    <w:rsid w:val="07631602"/>
    <w:rsid w:val="0764E738"/>
    <w:rsid w:val="0765B181"/>
    <w:rsid w:val="076C2E1F"/>
    <w:rsid w:val="076CB00B"/>
    <w:rsid w:val="076E0F39"/>
    <w:rsid w:val="0783A85A"/>
    <w:rsid w:val="07860A3E"/>
    <w:rsid w:val="0799EAF6"/>
    <w:rsid w:val="07BBC92C"/>
    <w:rsid w:val="07BFA1ED"/>
    <w:rsid w:val="07D99398"/>
    <w:rsid w:val="07DC2DE6"/>
    <w:rsid w:val="07E25504"/>
    <w:rsid w:val="07EEA245"/>
    <w:rsid w:val="080BA1FE"/>
    <w:rsid w:val="08118BB3"/>
    <w:rsid w:val="081B075C"/>
    <w:rsid w:val="082124D5"/>
    <w:rsid w:val="082490B3"/>
    <w:rsid w:val="0824FA38"/>
    <w:rsid w:val="082AA163"/>
    <w:rsid w:val="0844DF9E"/>
    <w:rsid w:val="085E93E0"/>
    <w:rsid w:val="088145A0"/>
    <w:rsid w:val="0893D73D"/>
    <w:rsid w:val="08A8F5C2"/>
    <w:rsid w:val="08CA1FDA"/>
    <w:rsid w:val="08CE3214"/>
    <w:rsid w:val="08E7AE2C"/>
    <w:rsid w:val="08EDBD04"/>
    <w:rsid w:val="09138DAA"/>
    <w:rsid w:val="0923DD75"/>
    <w:rsid w:val="09244DAF"/>
    <w:rsid w:val="0928C53F"/>
    <w:rsid w:val="09298736"/>
    <w:rsid w:val="0948710F"/>
    <w:rsid w:val="095459A9"/>
    <w:rsid w:val="0959B67E"/>
    <w:rsid w:val="0963A150"/>
    <w:rsid w:val="0963CD25"/>
    <w:rsid w:val="0969D1D2"/>
    <w:rsid w:val="096D5D53"/>
    <w:rsid w:val="09756E91"/>
    <w:rsid w:val="098EC8C4"/>
    <w:rsid w:val="099F44E5"/>
    <w:rsid w:val="09A33DA3"/>
    <w:rsid w:val="09A589F8"/>
    <w:rsid w:val="09AF04DB"/>
    <w:rsid w:val="09B9ACD5"/>
    <w:rsid w:val="09BB72E1"/>
    <w:rsid w:val="09BEC636"/>
    <w:rsid w:val="09CC4267"/>
    <w:rsid w:val="09CD2F4B"/>
    <w:rsid w:val="09D19C47"/>
    <w:rsid w:val="09EF612B"/>
    <w:rsid w:val="0A03BD25"/>
    <w:rsid w:val="0A0D4E89"/>
    <w:rsid w:val="0A3325AA"/>
    <w:rsid w:val="0A5A2EDF"/>
    <w:rsid w:val="0A5FA27E"/>
    <w:rsid w:val="0A8D0355"/>
    <w:rsid w:val="0AA3F6BE"/>
    <w:rsid w:val="0AA66DBE"/>
    <w:rsid w:val="0AB26F0E"/>
    <w:rsid w:val="0ABBD587"/>
    <w:rsid w:val="0AE6E563"/>
    <w:rsid w:val="0AEF2DEB"/>
    <w:rsid w:val="0B09925B"/>
    <w:rsid w:val="0B0A4E86"/>
    <w:rsid w:val="0B0D1BA5"/>
    <w:rsid w:val="0B0F13E3"/>
    <w:rsid w:val="0B2C75CC"/>
    <w:rsid w:val="0B2E308D"/>
    <w:rsid w:val="0B303A0D"/>
    <w:rsid w:val="0B31E4EF"/>
    <w:rsid w:val="0B368FDD"/>
    <w:rsid w:val="0B3D4055"/>
    <w:rsid w:val="0B415A59"/>
    <w:rsid w:val="0B54BF73"/>
    <w:rsid w:val="0B7F73CA"/>
    <w:rsid w:val="0B82D603"/>
    <w:rsid w:val="0BA760F1"/>
    <w:rsid w:val="0BAA5430"/>
    <w:rsid w:val="0BF13F7C"/>
    <w:rsid w:val="0C006515"/>
    <w:rsid w:val="0C0CFC8E"/>
    <w:rsid w:val="0C287F45"/>
    <w:rsid w:val="0C3126F2"/>
    <w:rsid w:val="0C319AC0"/>
    <w:rsid w:val="0C6C5063"/>
    <w:rsid w:val="0C6C5ACE"/>
    <w:rsid w:val="0C7AA579"/>
    <w:rsid w:val="0C93824F"/>
    <w:rsid w:val="0CA2F7B9"/>
    <w:rsid w:val="0CC3539A"/>
    <w:rsid w:val="0CC57EA9"/>
    <w:rsid w:val="0CDC773B"/>
    <w:rsid w:val="0CE66834"/>
    <w:rsid w:val="0D089DEE"/>
    <w:rsid w:val="0D0941EC"/>
    <w:rsid w:val="0D0BDDD2"/>
    <w:rsid w:val="0D1650A2"/>
    <w:rsid w:val="0D17B5F8"/>
    <w:rsid w:val="0D1932C5"/>
    <w:rsid w:val="0D22D621"/>
    <w:rsid w:val="0D3B8191"/>
    <w:rsid w:val="0D4842A0"/>
    <w:rsid w:val="0D4C413A"/>
    <w:rsid w:val="0D585CA5"/>
    <w:rsid w:val="0D643AA7"/>
    <w:rsid w:val="0D7C0F5B"/>
    <w:rsid w:val="0D928BCC"/>
    <w:rsid w:val="0DB27967"/>
    <w:rsid w:val="0DC04953"/>
    <w:rsid w:val="0DC8E8DC"/>
    <w:rsid w:val="0DD782BB"/>
    <w:rsid w:val="0DDB4161"/>
    <w:rsid w:val="0E04262E"/>
    <w:rsid w:val="0E0C163F"/>
    <w:rsid w:val="0E1317AA"/>
    <w:rsid w:val="0E28A238"/>
    <w:rsid w:val="0E2DA29B"/>
    <w:rsid w:val="0E37507D"/>
    <w:rsid w:val="0E40A63D"/>
    <w:rsid w:val="0E47E395"/>
    <w:rsid w:val="0E4DE813"/>
    <w:rsid w:val="0E5B4032"/>
    <w:rsid w:val="0E60524C"/>
    <w:rsid w:val="0E64C609"/>
    <w:rsid w:val="0E6539D7"/>
    <w:rsid w:val="0E67A4DA"/>
    <w:rsid w:val="0E7C68FB"/>
    <w:rsid w:val="0E85BDEF"/>
    <w:rsid w:val="0E914459"/>
    <w:rsid w:val="0E986796"/>
    <w:rsid w:val="0EA4D3F1"/>
    <w:rsid w:val="0EAF40ED"/>
    <w:rsid w:val="0EB0682B"/>
    <w:rsid w:val="0EB42122"/>
    <w:rsid w:val="0EB5C843"/>
    <w:rsid w:val="0EC1471E"/>
    <w:rsid w:val="0ECC1D1A"/>
    <w:rsid w:val="0ED63B48"/>
    <w:rsid w:val="0EE5B4B6"/>
    <w:rsid w:val="0EEE3440"/>
    <w:rsid w:val="0F075C9D"/>
    <w:rsid w:val="0F0DB872"/>
    <w:rsid w:val="0F16FA38"/>
    <w:rsid w:val="0F196BCF"/>
    <w:rsid w:val="0F23394D"/>
    <w:rsid w:val="0F25B69B"/>
    <w:rsid w:val="0F274F1B"/>
    <w:rsid w:val="0F2C0C6B"/>
    <w:rsid w:val="0F323389"/>
    <w:rsid w:val="0F3EAE9C"/>
    <w:rsid w:val="0F4B8DBC"/>
    <w:rsid w:val="0F4EE435"/>
    <w:rsid w:val="0F50AA9D"/>
    <w:rsid w:val="0F6FDFFD"/>
    <w:rsid w:val="0F76A88C"/>
    <w:rsid w:val="0F7E584D"/>
    <w:rsid w:val="0F88CB45"/>
    <w:rsid w:val="0F9C0E0A"/>
    <w:rsid w:val="0FA1F3A2"/>
    <w:rsid w:val="0FAEE80B"/>
    <w:rsid w:val="0FCCC32E"/>
    <w:rsid w:val="0FD9B4BE"/>
    <w:rsid w:val="0FE2205F"/>
    <w:rsid w:val="0FE32A9C"/>
    <w:rsid w:val="0FE4F32D"/>
    <w:rsid w:val="0FFD21E0"/>
    <w:rsid w:val="102E15D8"/>
    <w:rsid w:val="103B9209"/>
    <w:rsid w:val="1054DE1E"/>
    <w:rsid w:val="1057A848"/>
    <w:rsid w:val="1060FD0F"/>
    <w:rsid w:val="1063716E"/>
    <w:rsid w:val="1069F051"/>
    <w:rsid w:val="107B82AC"/>
    <w:rsid w:val="109A15FC"/>
    <w:rsid w:val="10C5E94E"/>
    <w:rsid w:val="10CD53BC"/>
    <w:rsid w:val="10D2F180"/>
    <w:rsid w:val="10E0E014"/>
    <w:rsid w:val="10FB802E"/>
    <w:rsid w:val="11015A60"/>
    <w:rsid w:val="1119819F"/>
    <w:rsid w:val="11249BA6"/>
    <w:rsid w:val="112A8181"/>
    <w:rsid w:val="1131BD74"/>
    <w:rsid w:val="114B3A6C"/>
    <w:rsid w:val="11512F00"/>
    <w:rsid w:val="11522975"/>
    <w:rsid w:val="115559A3"/>
    <w:rsid w:val="116D5A84"/>
    <w:rsid w:val="117877CC"/>
    <w:rsid w:val="118F97E1"/>
    <w:rsid w:val="11AE1570"/>
    <w:rsid w:val="11CBA5CA"/>
    <w:rsid w:val="11E1B25B"/>
    <w:rsid w:val="11E2FBE7"/>
    <w:rsid w:val="11E2FC7B"/>
    <w:rsid w:val="11E51C04"/>
    <w:rsid w:val="11E9CC31"/>
    <w:rsid w:val="11ED1EC0"/>
    <w:rsid w:val="11F13CAE"/>
    <w:rsid w:val="11F57819"/>
    <w:rsid w:val="11FCC5FA"/>
    <w:rsid w:val="12076AD0"/>
    <w:rsid w:val="1218606E"/>
    <w:rsid w:val="121A055E"/>
    <w:rsid w:val="121CFB69"/>
    <w:rsid w:val="12368DD9"/>
    <w:rsid w:val="123B40BB"/>
    <w:rsid w:val="12507519"/>
    <w:rsid w:val="12646958"/>
    <w:rsid w:val="1276B904"/>
    <w:rsid w:val="127D91B5"/>
    <w:rsid w:val="128EFE62"/>
    <w:rsid w:val="129295CA"/>
    <w:rsid w:val="1292FA71"/>
    <w:rsid w:val="129928D6"/>
    <w:rsid w:val="129EEA52"/>
    <w:rsid w:val="12C20B31"/>
    <w:rsid w:val="12C96044"/>
    <w:rsid w:val="12CFE346"/>
    <w:rsid w:val="12DB9C52"/>
    <w:rsid w:val="12E8AD75"/>
    <w:rsid w:val="130DB9F3"/>
    <w:rsid w:val="131FA647"/>
    <w:rsid w:val="1364EF75"/>
    <w:rsid w:val="1370F6A9"/>
    <w:rsid w:val="13800CEC"/>
    <w:rsid w:val="1383B9E0"/>
    <w:rsid w:val="13860139"/>
    <w:rsid w:val="13949E3C"/>
    <w:rsid w:val="13E1354E"/>
    <w:rsid w:val="13F9D681"/>
    <w:rsid w:val="13FCCBD9"/>
    <w:rsid w:val="141776FB"/>
    <w:rsid w:val="143A8196"/>
    <w:rsid w:val="145C6DEA"/>
    <w:rsid w:val="14869F9C"/>
    <w:rsid w:val="14870069"/>
    <w:rsid w:val="14939E70"/>
    <w:rsid w:val="14956784"/>
    <w:rsid w:val="1498086F"/>
    <w:rsid w:val="149BF557"/>
    <w:rsid w:val="14A8ECBD"/>
    <w:rsid w:val="14ADCC35"/>
    <w:rsid w:val="14AE099E"/>
    <w:rsid w:val="14B471FF"/>
    <w:rsid w:val="14B50828"/>
    <w:rsid w:val="14BF11A4"/>
    <w:rsid w:val="14CE90B3"/>
    <w:rsid w:val="14D80730"/>
    <w:rsid w:val="14DBDE8C"/>
    <w:rsid w:val="14DD6405"/>
    <w:rsid w:val="151F918F"/>
    <w:rsid w:val="1522078F"/>
    <w:rsid w:val="153088A2"/>
    <w:rsid w:val="153A5461"/>
    <w:rsid w:val="154A19C3"/>
    <w:rsid w:val="155450A4"/>
    <w:rsid w:val="15636167"/>
    <w:rsid w:val="15693B99"/>
    <w:rsid w:val="156ABF99"/>
    <w:rsid w:val="15769E21"/>
    <w:rsid w:val="1595A1A3"/>
    <w:rsid w:val="15A7CE01"/>
    <w:rsid w:val="15A80EE3"/>
    <w:rsid w:val="15BEE56A"/>
    <w:rsid w:val="15DDCAB4"/>
    <w:rsid w:val="15F14DDF"/>
    <w:rsid w:val="15F1C042"/>
    <w:rsid w:val="15F80CC9"/>
    <w:rsid w:val="160225EC"/>
    <w:rsid w:val="16286070"/>
    <w:rsid w:val="16580205"/>
    <w:rsid w:val="165A28FE"/>
    <w:rsid w:val="168D0A86"/>
    <w:rsid w:val="169229F2"/>
    <w:rsid w:val="16AB3834"/>
    <w:rsid w:val="16B34A6D"/>
    <w:rsid w:val="16DF730E"/>
    <w:rsid w:val="16E047EF"/>
    <w:rsid w:val="16E3D3C4"/>
    <w:rsid w:val="16EA0805"/>
    <w:rsid w:val="17149A84"/>
    <w:rsid w:val="172CCFE1"/>
    <w:rsid w:val="172E2788"/>
    <w:rsid w:val="1741A125"/>
    <w:rsid w:val="175AF334"/>
    <w:rsid w:val="17700FFF"/>
    <w:rsid w:val="177B7DC7"/>
    <w:rsid w:val="17A24708"/>
    <w:rsid w:val="17CDF0E7"/>
    <w:rsid w:val="17D25BF5"/>
    <w:rsid w:val="17D4556E"/>
    <w:rsid w:val="17ED0918"/>
    <w:rsid w:val="17F16948"/>
    <w:rsid w:val="17F39956"/>
    <w:rsid w:val="17FAC72B"/>
    <w:rsid w:val="17FC9887"/>
    <w:rsid w:val="18063175"/>
    <w:rsid w:val="181178F2"/>
    <w:rsid w:val="1833BCCA"/>
    <w:rsid w:val="1849BCFE"/>
    <w:rsid w:val="185F0526"/>
    <w:rsid w:val="187355E9"/>
    <w:rsid w:val="187CE0AB"/>
    <w:rsid w:val="187E8F1E"/>
    <w:rsid w:val="188F2037"/>
    <w:rsid w:val="189FF667"/>
    <w:rsid w:val="18A1F295"/>
    <w:rsid w:val="18AA02CA"/>
    <w:rsid w:val="18AE5DCB"/>
    <w:rsid w:val="18B800E7"/>
    <w:rsid w:val="18BDEA9C"/>
    <w:rsid w:val="18C3DEE9"/>
    <w:rsid w:val="18D608BC"/>
    <w:rsid w:val="18EFB90E"/>
    <w:rsid w:val="19048FAD"/>
    <w:rsid w:val="190F48E7"/>
    <w:rsid w:val="191AE8B4"/>
    <w:rsid w:val="191F6061"/>
    <w:rsid w:val="193CF7E6"/>
    <w:rsid w:val="1944819F"/>
    <w:rsid w:val="1967C40B"/>
    <w:rsid w:val="1987E322"/>
    <w:rsid w:val="1990C6FF"/>
    <w:rsid w:val="19ACDA14"/>
    <w:rsid w:val="19CD3A5C"/>
    <w:rsid w:val="19D25A4A"/>
    <w:rsid w:val="19E6CA6D"/>
    <w:rsid w:val="19E7AF25"/>
    <w:rsid w:val="19FA5506"/>
    <w:rsid w:val="19FF24FB"/>
    <w:rsid w:val="1A00E0CB"/>
    <w:rsid w:val="1A296200"/>
    <w:rsid w:val="1A2C64BB"/>
    <w:rsid w:val="1A32D67B"/>
    <w:rsid w:val="1A39C6E7"/>
    <w:rsid w:val="1A4C7EBA"/>
    <w:rsid w:val="1A4E1FD0"/>
    <w:rsid w:val="1A7D2A3F"/>
    <w:rsid w:val="1A91D7CB"/>
    <w:rsid w:val="1AC30227"/>
    <w:rsid w:val="1ADCB8C3"/>
    <w:rsid w:val="1AE5ABB1"/>
    <w:rsid w:val="1AECD986"/>
    <w:rsid w:val="1AEF5181"/>
    <w:rsid w:val="1AF341FD"/>
    <w:rsid w:val="1B0C65CB"/>
    <w:rsid w:val="1B1FDAD8"/>
    <w:rsid w:val="1B2337A3"/>
    <w:rsid w:val="1B276A5F"/>
    <w:rsid w:val="1B57F7A6"/>
    <w:rsid w:val="1B66A876"/>
    <w:rsid w:val="1B772173"/>
    <w:rsid w:val="1B78498C"/>
    <w:rsid w:val="1B7EC372"/>
    <w:rsid w:val="1B907BA6"/>
    <w:rsid w:val="1BA217A6"/>
    <w:rsid w:val="1BA98C9C"/>
    <w:rsid w:val="1BAC312E"/>
    <w:rsid w:val="1BAFFCF7"/>
    <w:rsid w:val="1BC148CD"/>
    <w:rsid w:val="1BD283A4"/>
    <w:rsid w:val="1BD49CF2"/>
    <w:rsid w:val="1BEA4759"/>
    <w:rsid w:val="1BEDFFF4"/>
    <w:rsid w:val="1BF043B9"/>
    <w:rsid w:val="1C0E8B82"/>
    <w:rsid w:val="1C1E9365"/>
    <w:rsid w:val="1C32F6E3"/>
    <w:rsid w:val="1C3BF93E"/>
    <w:rsid w:val="1C3DB413"/>
    <w:rsid w:val="1C43667E"/>
    <w:rsid w:val="1C465231"/>
    <w:rsid w:val="1C472DBA"/>
    <w:rsid w:val="1C54E337"/>
    <w:rsid w:val="1C6EE5E1"/>
    <w:rsid w:val="1C71620D"/>
    <w:rsid w:val="1C867764"/>
    <w:rsid w:val="1CA03EAD"/>
    <w:rsid w:val="1CBAAF1A"/>
    <w:rsid w:val="1CBCAEFB"/>
    <w:rsid w:val="1CC24384"/>
    <w:rsid w:val="1CD206CB"/>
    <w:rsid w:val="1CDDF9A9"/>
    <w:rsid w:val="1CE8872C"/>
    <w:rsid w:val="1CF1D7ED"/>
    <w:rsid w:val="1CF86438"/>
    <w:rsid w:val="1CFD4736"/>
    <w:rsid w:val="1D04C575"/>
    <w:rsid w:val="1D27788C"/>
    <w:rsid w:val="1D344E15"/>
    <w:rsid w:val="1D486F55"/>
    <w:rsid w:val="1D723C8A"/>
    <w:rsid w:val="1D739D50"/>
    <w:rsid w:val="1D8A70EC"/>
    <w:rsid w:val="1D8FC828"/>
    <w:rsid w:val="1DB2486E"/>
    <w:rsid w:val="1DBCF491"/>
    <w:rsid w:val="1DC8E115"/>
    <w:rsid w:val="1DE26E19"/>
    <w:rsid w:val="1E01E7F4"/>
    <w:rsid w:val="1E090F21"/>
    <w:rsid w:val="1E1FA62D"/>
    <w:rsid w:val="1E213DEA"/>
    <w:rsid w:val="1E23FCEB"/>
    <w:rsid w:val="1E291473"/>
    <w:rsid w:val="1E2F4375"/>
    <w:rsid w:val="1E3B5448"/>
    <w:rsid w:val="1E40EB6C"/>
    <w:rsid w:val="1E4E601F"/>
    <w:rsid w:val="1E510B10"/>
    <w:rsid w:val="1E558AA3"/>
    <w:rsid w:val="1E60A1AD"/>
    <w:rsid w:val="1E6A65E2"/>
    <w:rsid w:val="1E6D3FB4"/>
    <w:rsid w:val="1E72D99E"/>
    <w:rsid w:val="1E8D3E0E"/>
    <w:rsid w:val="1E93325B"/>
    <w:rsid w:val="1E9688D4"/>
    <w:rsid w:val="1EB6DABA"/>
    <w:rsid w:val="1ED8294A"/>
    <w:rsid w:val="1F081C78"/>
    <w:rsid w:val="1F0E0CEB"/>
    <w:rsid w:val="1F1CE6ED"/>
    <w:rsid w:val="1F2190F3"/>
    <w:rsid w:val="1F3CA3B3"/>
    <w:rsid w:val="1F5673C7"/>
    <w:rsid w:val="1F6DC61A"/>
    <w:rsid w:val="1F7487F0"/>
    <w:rsid w:val="1F9EEF0F"/>
    <w:rsid w:val="1FB9270A"/>
    <w:rsid w:val="1FCAEF23"/>
    <w:rsid w:val="1FCF1904"/>
    <w:rsid w:val="1FD23713"/>
    <w:rsid w:val="1FE6E026"/>
    <w:rsid w:val="1FEC7EDD"/>
    <w:rsid w:val="1FF02B75"/>
    <w:rsid w:val="2004784A"/>
    <w:rsid w:val="201BC432"/>
    <w:rsid w:val="201D9514"/>
    <w:rsid w:val="203004FA"/>
    <w:rsid w:val="2033CB3D"/>
    <w:rsid w:val="203CE394"/>
    <w:rsid w:val="2063ECC9"/>
    <w:rsid w:val="207BE636"/>
    <w:rsid w:val="208CCC6A"/>
    <w:rsid w:val="208D8C48"/>
    <w:rsid w:val="2094B9F0"/>
    <w:rsid w:val="209B4F41"/>
    <w:rsid w:val="209DCB00"/>
    <w:rsid w:val="20F52297"/>
    <w:rsid w:val="20F72278"/>
    <w:rsid w:val="20F9F612"/>
    <w:rsid w:val="2121FE8A"/>
    <w:rsid w:val="212A828D"/>
    <w:rsid w:val="214EFC0C"/>
    <w:rsid w:val="2156D850"/>
    <w:rsid w:val="215FCF18"/>
    <w:rsid w:val="21635862"/>
    <w:rsid w:val="2165F636"/>
    <w:rsid w:val="21785C77"/>
    <w:rsid w:val="2179CCAA"/>
    <w:rsid w:val="217EEEE6"/>
    <w:rsid w:val="2181134B"/>
    <w:rsid w:val="2183E3F0"/>
    <w:rsid w:val="218544B6"/>
    <w:rsid w:val="2186DB71"/>
    <w:rsid w:val="2197E6E7"/>
    <w:rsid w:val="21A32452"/>
    <w:rsid w:val="21A9E2E8"/>
    <w:rsid w:val="21BFA262"/>
    <w:rsid w:val="21F0C77D"/>
    <w:rsid w:val="21F3EDDF"/>
    <w:rsid w:val="21F661BB"/>
    <w:rsid w:val="22123189"/>
    <w:rsid w:val="22205F4D"/>
    <w:rsid w:val="222C8292"/>
    <w:rsid w:val="22414CF7"/>
    <w:rsid w:val="2243B7FA"/>
    <w:rsid w:val="22454196"/>
    <w:rsid w:val="224DF447"/>
    <w:rsid w:val="22540B22"/>
    <w:rsid w:val="22617432"/>
    <w:rsid w:val="228A028C"/>
    <w:rsid w:val="22A9AC6A"/>
    <w:rsid w:val="22AF782A"/>
    <w:rsid w:val="22C08AC8"/>
    <w:rsid w:val="22D3934E"/>
    <w:rsid w:val="22D68FD1"/>
    <w:rsid w:val="22DA23B5"/>
    <w:rsid w:val="22ED31C1"/>
    <w:rsid w:val="22F0261E"/>
    <w:rsid w:val="230E9D32"/>
    <w:rsid w:val="231B457D"/>
    <w:rsid w:val="23225CFC"/>
    <w:rsid w:val="232C940B"/>
    <w:rsid w:val="233CBF0C"/>
    <w:rsid w:val="23408D25"/>
    <w:rsid w:val="2354A1DE"/>
    <w:rsid w:val="235F4AD3"/>
    <w:rsid w:val="236DF891"/>
    <w:rsid w:val="2376DBBB"/>
    <w:rsid w:val="2389AE19"/>
    <w:rsid w:val="238EE8C0"/>
    <w:rsid w:val="2397653F"/>
    <w:rsid w:val="23A3BAFF"/>
    <w:rsid w:val="23A7117E"/>
    <w:rsid w:val="23BE09CD"/>
    <w:rsid w:val="23C855B1"/>
    <w:rsid w:val="23D7472D"/>
    <w:rsid w:val="23E934D3"/>
    <w:rsid w:val="24298D04"/>
    <w:rsid w:val="2438DEC4"/>
    <w:rsid w:val="2439AF59"/>
    <w:rsid w:val="2442FD06"/>
    <w:rsid w:val="2443BEB9"/>
    <w:rsid w:val="2451E173"/>
    <w:rsid w:val="247DCA20"/>
    <w:rsid w:val="24A5DB07"/>
    <w:rsid w:val="24C942D1"/>
    <w:rsid w:val="24CB8C20"/>
    <w:rsid w:val="24D05A43"/>
    <w:rsid w:val="24E80048"/>
    <w:rsid w:val="24F26121"/>
    <w:rsid w:val="25066AEF"/>
    <w:rsid w:val="252329B9"/>
    <w:rsid w:val="253BCB84"/>
    <w:rsid w:val="253BF173"/>
    <w:rsid w:val="253C8E3E"/>
    <w:rsid w:val="25561913"/>
    <w:rsid w:val="25616711"/>
    <w:rsid w:val="2580E862"/>
    <w:rsid w:val="258E6493"/>
    <w:rsid w:val="25A55BEC"/>
    <w:rsid w:val="25A84820"/>
    <w:rsid w:val="25DA617A"/>
    <w:rsid w:val="25ECCA32"/>
    <w:rsid w:val="26031EAF"/>
    <w:rsid w:val="26098E9A"/>
    <w:rsid w:val="2615C827"/>
    <w:rsid w:val="261F6B6A"/>
    <w:rsid w:val="2632CD76"/>
    <w:rsid w:val="263A7DE7"/>
    <w:rsid w:val="26485AD7"/>
    <w:rsid w:val="265D2C1B"/>
    <w:rsid w:val="266881CC"/>
    <w:rsid w:val="2673AE3B"/>
    <w:rsid w:val="267DD110"/>
    <w:rsid w:val="2695EB98"/>
    <w:rsid w:val="26A3D3E6"/>
    <w:rsid w:val="26A7519D"/>
    <w:rsid w:val="26B8CD07"/>
    <w:rsid w:val="26C24AFA"/>
    <w:rsid w:val="26D1F981"/>
    <w:rsid w:val="26D6C5B5"/>
    <w:rsid w:val="26EA6A53"/>
    <w:rsid w:val="26F7787B"/>
    <w:rsid w:val="2706CE1B"/>
    <w:rsid w:val="270B3A08"/>
    <w:rsid w:val="271EE5FA"/>
    <w:rsid w:val="272F228A"/>
    <w:rsid w:val="272F94ED"/>
    <w:rsid w:val="2761ED1B"/>
    <w:rsid w:val="27663A43"/>
    <w:rsid w:val="2767097E"/>
    <w:rsid w:val="276BDA47"/>
    <w:rsid w:val="279584EA"/>
    <w:rsid w:val="27AA00F4"/>
    <w:rsid w:val="27AC3148"/>
    <w:rsid w:val="27AFC540"/>
    <w:rsid w:val="27B4385E"/>
    <w:rsid w:val="27C5B52D"/>
    <w:rsid w:val="27CC31CB"/>
    <w:rsid w:val="27DE7E90"/>
    <w:rsid w:val="27E60DEA"/>
    <w:rsid w:val="281265D6"/>
    <w:rsid w:val="281454CB"/>
    <w:rsid w:val="2825AD9D"/>
    <w:rsid w:val="282E2E30"/>
    <w:rsid w:val="283E45AA"/>
    <w:rsid w:val="28478F3A"/>
    <w:rsid w:val="28498661"/>
    <w:rsid w:val="284A1914"/>
    <w:rsid w:val="2853C55D"/>
    <w:rsid w:val="285ADF51"/>
    <w:rsid w:val="28640081"/>
    <w:rsid w:val="28663AB7"/>
    <w:rsid w:val="2879DC18"/>
    <w:rsid w:val="2880E728"/>
    <w:rsid w:val="28812881"/>
    <w:rsid w:val="28863AB4"/>
    <w:rsid w:val="2888A71C"/>
    <w:rsid w:val="2893CFB1"/>
    <w:rsid w:val="2898BC4C"/>
    <w:rsid w:val="289B5795"/>
    <w:rsid w:val="289B896B"/>
    <w:rsid w:val="289FCBD5"/>
    <w:rsid w:val="28A66B4E"/>
    <w:rsid w:val="28A960A6"/>
    <w:rsid w:val="28B4EF31"/>
    <w:rsid w:val="28D48E77"/>
    <w:rsid w:val="28E46D42"/>
    <w:rsid w:val="28EAAB60"/>
    <w:rsid w:val="28FB4F54"/>
    <w:rsid w:val="292186CD"/>
    <w:rsid w:val="292D05D7"/>
    <w:rsid w:val="2939F353"/>
    <w:rsid w:val="293A275A"/>
    <w:rsid w:val="293A6D32"/>
    <w:rsid w:val="294BC1C8"/>
    <w:rsid w:val="295B3544"/>
    <w:rsid w:val="296174CB"/>
    <w:rsid w:val="2984515B"/>
    <w:rsid w:val="2987FDF3"/>
    <w:rsid w:val="298FBF23"/>
    <w:rsid w:val="299E6D68"/>
    <w:rsid w:val="299EFD43"/>
    <w:rsid w:val="29D30631"/>
    <w:rsid w:val="29D8487B"/>
    <w:rsid w:val="29DE5AE7"/>
    <w:rsid w:val="29F7C487"/>
    <w:rsid w:val="29FD4C63"/>
    <w:rsid w:val="2A043627"/>
    <w:rsid w:val="2A13B8B4"/>
    <w:rsid w:val="2A1405F4"/>
    <w:rsid w:val="2A3409E7"/>
    <w:rsid w:val="2A4054B3"/>
    <w:rsid w:val="2A4BC764"/>
    <w:rsid w:val="2A61FA69"/>
    <w:rsid w:val="2A713D02"/>
    <w:rsid w:val="2A75F7C7"/>
    <w:rsid w:val="2A902AB5"/>
    <w:rsid w:val="2A99D7E0"/>
    <w:rsid w:val="2AAFB8CF"/>
    <w:rsid w:val="2AB7C788"/>
    <w:rsid w:val="2ABDB9E7"/>
    <w:rsid w:val="2ABEC612"/>
    <w:rsid w:val="2ACFF2CB"/>
    <w:rsid w:val="2AD5B542"/>
    <w:rsid w:val="2AD82045"/>
    <w:rsid w:val="2ADE4763"/>
    <w:rsid w:val="2ADE77A1"/>
    <w:rsid w:val="2AE3D20A"/>
    <w:rsid w:val="2AEA8593"/>
    <w:rsid w:val="2B000E32"/>
    <w:rsid w:val="2B0981FD"/>
    <w:rsid w:val="2B11B7F4"/>
    <w:rsid w:val="2B17BFF8"/>
    <w:rsid w:val="2B1CA46F"/>
    <w:rsid w:val="2B368BF2"/>
    <w:rsid w:val="2B49A899"/>
    <w:rsid w:val="2B49D2D4"/>
    <w:rsid w:val="2B4CD2C4"/>
    <w:rsid w:val="2B5B0016"/>
    <w:rsid w:val="2B963BFF"/>
    <w:rsid w:val="2BA8F9CA"/>
    <w:rsid w:val="2BB18BEB"/>
    <w:rsid w:val="2BB59ACB"/>
    <w:rsid w:val="2BBD0000"/>
    <w:rsid w:val="2BC27C36"/>
    <w:rsid w:val="2BEE2CA9"/>
    <w:rsid w:val="2BFF0A01"/>
    <w:rsid w:val="2C1C35E1"/>
    <w:rsid w:val="2C4301AD"/>
    <w:rsid w:val="2C44227F"/>
    <w:rsid w:val="2C5DD2D1"/>
    <w:rsid w:val="2C625C2B"/>
    <w:rsid w:val="2C71EA4A"/>
    <w:rsid w:val="2C75CC3E"/>
    <w:rsid w:val="2C75F37C"/>
    <w:rsid w:val="2C8655F4"/>
    <w:rsid w:val="2C8E119C"/>
    <w:rsid w:val="2C9605F0"/>
    <w:rsid w:val="2C969A74"/>
    <w:rsid w:val="2C96E275"/>
    <w:rsid w:val="2CA1DB36"/>
    <w:rsid w:val="2CA36FC0"/>
    <w:rsid w:val="2CA53FCD"/>
    <w:rsid w:val="2CA66FB0"/>
    <w:rsid w:val="2CCB2F8A"/>
    <w:rsid w:val="2CE79D61"/>
    <w:rsid w:val="2CF0C374"/>
    <w:rsid w:val="2CF1AE9C"/>
    <w:rsid w:val="2CF8E2D0"/>
    <w:rsid w:val="2D011AE2"/>
    <w:rsid w:val="2D0DAA77"/>
    <w:rsid w:val="2D2EA045"/>
    <w:rsid w:val="2D3C1062"/>
    <w:rsid w:val="2D6BBF7F"/>
    <w:rsid w:val="2D8B62CF"/>
    <w:rsid w:val="2D8F9434"/>
    <w:rsid w:val="2DA3BF4B"/>
    <w:rsid w:val="2DA3D1E2"/>
    <w:rsid w:val="2DB718AB"/>
    <w:rsid w:val="2DD178A2"/>
    <w:rsid w:val="2DD5E465"/>
    <w:rsid w:val="2DEE0DD0"/>
    <w:rsid w:val="2DF883C5"/>
    <w:rsid w:val="2DFD5740"/>
    <w:rsid w:val="2E048515"/>
    <w:rsid w:val="2E212FFE"/>
    <w:rsid w:val="2E385B48"/>
    <w:rsid w:val="2E5BA862"/>
    <w:rsid w:val="2E698A2C"/>
    <w:rsid w:val="2E7C5BC7"/>
    <w:rsid w:val="2E88A5E4"/>
    <w:rsid w:val="2E98DE21"/>
    <w:rsid w:val="2EB60582"/>
    <w:rsid w:val="2EB75BB0"/>
    <w:rsid w:val="2EBA14EE"/>
    <w:rsid w:val="2ECC1DB9"/>
    <w:rsid w:val="2EE2ADCA"/>
    <w:rsid w:val="2F0B0858"/>
    <w:rsid w:val="2F21262D"/>
    <w:rsid w:val="2F3731F4"/>
    <w:rsid w:val="2F4FC1DE"/>
    <w:rsid w:val="2F72431F"/>
    <w:rsid w:val="2F796F7B"/>
    <w:rsid w:val="2F807E06"/>
    <w:rsid w:val="2F980E3D"/>
    <w:rsid w:val="2F9FAE67"/>
    <w:rsid w:val="2FA286F6"/>
    <w:rsid w:val="2FA5D040"/>
    <w:rsid w:val="2FC25F09"/>
    <w:rsid w:val="2FC4BBEE"/>
    <w:rsid w:val="2FC51AE6"/>
    <w:rsid w:val="2FD9D70A"/>
    <w:rsid w:val="2FDACDED"/>
    <w:rsid w:val="2FDD052C"/>
    <w:rsid w:val="2FE85ADD"/>
    <w:rsid w:val="2FED2E58"/>
    <w:rsid w:val="2FF3DED0"/>
    <w:rsid w:val="2FFD03F0"/>
    <w:rsid w:val="2FFE8DE2"/>
    <w:rsid w:val="301AB534"/>
    <w:rsid w:val="30387E3B"/>
    <w:rsid w:val="306F5363"/>
    <w:rsid w:val="308CE595"/>
    <w:rsid w:val="308D9798"/>
    <w:rsid w:val="3095D1A6"/>
    <w:rsid w:val="3096C23A"/>
    <w:rsid w:val="30A1E08B"/>
    <w:rsid w:val="30A620AD"/>
    <w:rsid w:val="30AE991D"/>
    <w:rsid w:val="30E08CA4"/>
    <w:rsid w:val="30F8D202"/>
    <w:rsid w:val="3108C3CE"/>
    <w:rsid w:val="311E8EA2"/>
    <w:rsid w:val="31378ADC"/>
    <w:rsid w:val="313BE86E"/>
    <w:rsid w:val="314041B0"/>
    <w:rsid w:val="31409EBA"/>
    <w:rsid w:val="3144986B"/>
    <w:rsid w:val="3158CBEB"/>
    <w:rsid w:val="31596B65"/>
    <w:rsid w:val="3179854B"/>
    <w:rsid w:val="3197DDFA"/>
    <w:rsid w:val="319A3990"/>
    <w:rsid w:val="31C241BE"/>
    <w:rsid w:val="31C92088"/>
    <w:rsid w:val="31D76F4F"/>
    <w:rsid w:val="3218496C"/>
    <w:rsid w:val="3237CABD"/>
    <w:rsid w:val="323816AE"/>
    <w:rsid w:val="324592DF"/>
    <w:rsid w:val="3246AE1B"/>
    <w:rsid w:val="3249C867"/>
    <w:rsid w:val="325A464D"/>
    <w:rsid w:val="325BD177"/>
    <w:rsid w:val="327E2272"/>
    <w:rsid w:val="32844990"/>
    <w:rsid w:val="3290C4A3"/>
    <w:rsid w:val="329AFB57"/>
    <w:rsid w:val="32A9FC97"/>
    <w:rsid w:val="32C1F604"/>
    <w:rsid w:val="32D06E54"/>
    <w:rsid w:val="32D6BCB0"/>
    <w:rsid w:val="32D87292"/>
    <w:rsid w:val="32EAE44E"/>
    <w:rsid w:val="33066E9B"/>
    <w:rsid w:val="330D2D31"/>
    <w:rsid w:val="331D8F93"/>
    <w:rsid w:val="3334A4B2"/>
    <w:rsid w:val="333540A3"/>
    <w:rsid w:val="33455D89"/>
    <w:rsid w:val="3352F4B5"/>
    <w:rsid w:val="33741074"/>
    <w:rsid w:val="339391C5"/>
    <w:rsid w:val="33A49740"/>
    <w:rsid w:val="33A58438"/>
    <w:rsid w:val="33AF1381"/>
    <w:rsid w:val="33B1DDAB"/>
    <w:rsid w:val="33B31316"/>
    <w:rsid w:val="33CB95DD"/>
    <w:rsid w:val="33E01098"/>
    <w:rsid w:val="33E0BE8F"/>
    <w:rsid w:val="33EC2C03"/>
    <w:rsid w:val="33F24503"/>
    <w:rsid w:val="340056BE"/>
    <w:rsid w:val="3406FD27"/>
    <w:rsid w:val="341DD62C"/>
    <w:rsid w:val="3423165B"/>
    <w:rsid w:val="342571C7"/>
    <w:rsid w:val="34539225"/>
    <w:rsid w:val="345E2074"/>
    <w:rsid w:val="3464E133"/>
    <w:rsid w:val="3466A79B"/>
    <w:rsid w:val="34750FA4"/>
    <w:rsid w:val="3478B6B4"/>
    <w:rsid w:val="3483E203"/>
    <w:rsid w:val="349393DB"/>
    <w:rsid w:val="3499EDCA"/>
    <w:rsid w:val="349CF045"/>
    <w:rsid w:val="34A53454"/>
    <w:rsid w:val="34AF9276"/>
    <w:rsid w:val="34D05963"/>
    <w:rsid w:val="34D5BCD6"/>
    <w:rsid w:val="34F58A83"/>
    <w:rsid w:val="34FE405C"/>
    <w:rsid w:val="3505884C"/>
    <w:rsid w:val="350B0D5A"/>
    <w:rsid w:val="350C79B3"/>
    <w:rsid w:val="3522DE8E"/>
    <w:rsid w:val="3541876A"/>
    <w:rsid w:val="35422E09"/>
    <w:rsid w:val="354FD178"/>
    <w:rsid w:val="357FCEEA"/>
    <w:rsid w:val="3589A09F"/>
    <w:rsid w:val="358FB61E"/>
    <w:rsid w:val="3592613E"/>
    <w:rsid w:val="35A01989"/>
    <w:rsid w:val="35A0B00E"/>
    <w:rsid w:val="35ACD704"/>
    <w:rsid w:val="35B449B8"/>
    <w:rsid w:val="35B72644"/>
    <w:rsid w:val="35C7CDED"/>
    <w:rsid w:val="35DFBE3B"/>
    <w:rsid w:val="360963AC"/>
    <w:rsid w:val="361C0DC3"/>
    <w:rsid w:val="36212BE0"/>
    <w:rsid w:val="362A2FF4"/>
    <w:rsid w:val="362D2E95"/>
    <w:rsid w:val="362D474B"/>
    <w:rsid w:val="363AC37C"/>
    <w:rsid w:val="365F6FE8"/>
    <w:rsid w:val="366DAAB3"/>
    <w:rsid w:val="36722584"/>
    <w:rsid w:val="367FBA6B"/>
    <w:rsid w:val="3680392D"/>
    <w:rsid w:val="3682C54F"/>
    <w:rsid w:val="36C11767"/>
    <w:rsid w:val="36C30CB0"/>
    <w:rsid w:val="36E990CF"/>
    <w:rsid w:val="36FDBFAF"/>
    <w:rsid w:val="37551CDF"/>
    <w:rsid w:val="375C1E8D"/>
    <w:rsid w:val="37698D02"/>
    <w:rsid w:val="376A1F88"/>
    <w:rsid w:val="3775E5D6"/>
    <w:rsid w:val="3779F06D"/>
    <w:rsid w:val="37821A61"/>
    <w:rsid w:val="37AE83F1"/>
    <w:rsid w:val="37B3A0D2"/>
    <w:rsid w:val="37C568DD"/>
    <w:rsid w:val="37E09E54"/>
    <w:rsid w:val="37E4E4EF"/>
    <w:rsid w:val="37EA1E76"/>
    <w:rsid w:val="37FA3B9F"/>
    <w:rsid w:val="37FAF4A6"/>
    <w:rsid w:val="37FB02C4"/>
    <w:rsid w:val="38071E2F"/>
    <w:rsid w:val="38086800"/>
    <w:rsid w:val="38269F80"/>
    <w:rsid w:val="382855DC"/>
    <w:rsid w:val="382F7A0C"/>
    <w:rsid w:val="38356401"/>
    <w:rsid w:val="38605FBC"/>
    <w:rsid w:val="38731E53"/>
    <w:rsid w:val="38815FCE"/>
    <w:rsid w:val="38A61022"/>
    <w:rsid w:val="38ABA117"/>
    <w:rsid w:val="38B6D834"/>
    <w:rsid w:val="38B93614"/>
    <w:rsid w:val="38CEFDD0"/>
    <w:rsid w:val="39095473"/>
    <w:rsid w:val="3911EFC9"/>
    <w:rsid w:val="39224827"/>
    <w:rsid w:val="392EC0F2"/>
    <w:rsid w:val="392FE0BB"/>
    <w:rsid w:val="39341AD2"/>
    <w:rsid w:val="393648D6"/>
    <w:rsid w:val="393FDA3A"/>
    <w:rsid w:val="3969FA56"/>
    <w:rsid w:val="39925B08"/>
    <w:rsid w:val="39C7C7B7"/>
    <w:rsid w:val="39EFD20A"/>
    <w:rsid w:val="39F7DB82"/>
    <w:rsid w:val="39FD4E3B"/>
    <w:rsid w:val="3A056074"/>
    <w:rsid w:val="3A075F5A"/>
    <w:rsid w:val="3A1CCF8C"/>
    <w:rsid w:val="3A2BD043"/>
    <w:rsid w:val="3A55AB10"/>
    <w:rsid w:val="3ADCE796"/>
    <w:rsid w:val="3AE4FF06"/>
    <w:rsid w:val="3B2006EE"/>
    <w:rsid w:val="3B2D53CE"/>
    <w:rsid w:val="3B30431B"/>
    <w:rsid w:val="3B372487"/>
    <w:rsid w:val="3B3B56D4"/>
    <w:rsid w:val="3B437F4F"/>
    <w:rsid w:val="3B55E73E"/>
    <w:rsid w:val="3B58DEF4"/>
    <w:rsid w:val="3B5F0990"/>
    <w:rsid w:val="3B642671"/>
    <w:rsid w:val="3B68AE65"/>
    <w:rsid w:val="3B6B24FB"/>
    <w:rsid w:val="3B6D1016"/>
    <w:rsid w:val="3B727D8E"/>
    <w:rsid w:val="3B9146EE"/>
    <w:rsid w:val="3BB4C695"/>
    <w:rsid w:val="3BCBA6C5"/>
    <w:rsid w:val="3BE341D9"/>
    <w:rsid w:val="3BF0A67C"/>
    <w:rsid w:val="3BFAA4AB"/>
    <w:rsid w:val="3BFC18D1"/>
    <w:rsid w:val="3C1389ED"/>
    <w:rsid w:val="3C1A512D"/>
    <w:rsid w:val="3C2491F3"/>
    <w:rsid w:val="3C281EC3"/>
    <w:rsid w:val="3C336FE5"/>
    <w:rsid w:val="3C357641"/>
    <w:rsid w:val="3C40876F"/>
    <w:rsid w:val="3C41CF15"/>
    <w:rsid w:val="3C52BE65"/>
    <w:rsid w:val="3C779B98"/>
    <w:rsid w:val="3C998654"/>
    <w:rsid w:val="3CA76AB2"/>
    <w:rsid w:val="3CC9EAF8"/>
    <w:rsid w:val="3CCC08E4"/>
    <w:rsid w:val="3CE0CF90"/>
    <w:rsid w:val="3D3BC9D4"/>
    <w:rsid w:val="3D459580"/>
    <w:rsid w:val="3D6372F3"/>
    <w:rsid w:val="3D70F843"/>
    <w:rsid w:val="3D75C80B"/>
    <w:rsid w:val="3D92AC27"/>
    <w:rsid w:val="3DA30C12"/>
    <w:rsid w:val="3DD22A7B"/>
    <w:rsid w:val="3DDA030F"/>
    <w:rsid w:val="3DE60AC3"/>
    <w:rsid w:val="3DE66F6A"/>
    <w:rsid w:val="3DEFCBD4"/>
    <w:rsid w:val="3E026A3C"/>
    <w:rsid w:val="3E117E53"/>
    <w:rsid w:val="3E3753C8"/>
    <w:rsid w:val="3E4D81EF"/>
    <w:rsid w:val="3E6A4AE3"/>
    <w:rsid w:val="3E750116"/>
    <w:rsid w:val="3E7EE6DA"/>
    <w:rsid w:val="3E8AE66B"/>
    <w:rsid w:val="3E9E51B0"/>
    <w:rsid w:val="3EC9377A"/>
    <w:rsid w:val="3EE291AD"/>
    <w:rsid w:val="3EEE2B2C"/>
    <w:rsid w:val="3EF516DE"/>
    <w:rsid w:val="3EFC2949"/>
    <w:rsid w:val="3F1F5B22"/>
    <w:rsid w:val="3F1F64C7"/>
    <w:rsid w:val="3F1FC76C"/>
    <w:rsid w:val="3F757E60"/>
    <w:rsid w:val="3F7E976B"/>
    <w:rsid w:val="3F8022DA"/>
    <w:rsid w:val="3F850CEA"/>
    <w:rsid w:val="3F88A414"/>
    <w:rsid w:val="3F8E0F45"/>
    <w:rsid w:val="3FBC176E"/>
    <w:rsid w:val="3FC19360"/>
    <w:rsid w:val="3FCB50BE"/>
    <w:rsid w:val="402501A6"/>
    <w:rsid w:val="40300FB0"/>
    <w:rsid w:val="40375A2B"/>
    <w:rsid w:val="404B1131"/>
    <w:rsid w:val="4051FF28"/>
    <w:rsid w:val="4056DB7C"/>
    <w:rsid w:val="407D98C0"/>
    <w:rsid w:val="4080B973"/>
    <w:rsid w:val="40A7B1BC"/>
    <w:rsid w:val="40ADBEBF"/>
    <w:rsid w:val="40BC6891"/>
    <w:rsid w:val="40C0BB29"/>
    <w:rsid w:val="40C28FAF"/>
    <w:rsid w:val="40C883FC"/>
    <w:rsid w:val="40FB6B33"/>
    <w:rsid w:val="41063EF8"/>
    <w:rsid w:val="41090C17"/>
    <w:rsid w:val="410A3B07"/>
    <w:rsid w:val="41552643"/>
    <w:rsid w:val="4159F9BE"/>
    <w:rsid w:val="416F3C8B"/>
    <w:rsid w:val="41867554"/>
    <w:rsid w:val="41ACB8CF"/>
    <w:rsid w:val="41BF45E4"/>
    <w:rsid w:val="41CB6C43"/>
    <w:rsid w:val="41D07EB5"/>
    <w:rsid w:val="41D52E5D"/>
    <w:rsid w:val="41D8A166"/>
    <w:rsid w:val="41DE21F3"/>
    <w:rsid w:val="41E54862"/>
    <w:rsid w:val="41F03582"/>
    <w:rsid w:val="41F05990"/>
    <w:rsid w:val="41F1AFBE"/>
    <w:rsid w:val="4212713F"/>
    <w:rsid w:val="4225ABD1"/>
    <w:rsid w:val="422A3F51"/>
    <w:rsid w:val="4240A42C"/>
    <w:rsid w:val="425B79CE"/>
    <w:rsid w:val="42676D6D"/>
    <w:rsid w:val="42723535"/>
    <w:rsid w:val="42962713"/>
    <w:rsid w:val="429BD0B0"/>
    <w:rsid w:val="42A2BB0E"/>
    <w:rsid w:val="42A7B2B6"/>
    <w:rsid w:val="42AFB9CC"/>
    <w:rsid w:val="42B02D9A"/>
    <w:rsid w:val="42B425B9"/>
    <w:rsid w:val="42BFDC21"/>
    <w:rsid w:val="42C8C527"/>
    <w:rsid w:val="42E1233B"/>
    <w:rsid w:val="42E47597"/>
    <w:rsid w:val="4302D765"/>
    <w:rsid w:val="430F1634"/>
    <w:rsid w:val="43296C86"/>
    <w:rsid w:val="43327DF7"/>
    <w:rsid w:val="434258F6"/>
    <w:rsid w:val="4342F0B1"/>
    <w:rsid w:val="4372CBCE"/>
    <w:rsid w:val="438EF99B"/>
    <w:rsid w:val="43A3E166"/>
    <w:rsid w:val="43B602D0"/>
    <w:rsid w:val="43BC55E8"/>
    <w:rsid w:val="43C882C2"/>
    <w:rsid w:val="43D35A47"/>
    <w:rsid w:val="43E19B13"/>
    <w:rsid w:val="43F69A58"/>
    <w:rsid w:val="43F99222"/>
    <w:rsid w:val="43FAEBA1"/>
    <w:rsid w:val="43FAF9BF"/>
    <w:rsid w:val="43FFCAAF"/>
    <w:rsid w:val="440241AF"/>
    <w:rsid w:val="44256312"/>
    <w:rsid w:val="4436577B"/>
    <w:rsid w:val="4449387F"/>
    <w:rsid w:val="444B01DC"/>
    <w:rsid w:val="445AEC90"/>
    <w:rsid w:val="4486168D"/>
    <w:rsid w:val="449263CE"/>
    <w:rsid w:val="44B80C3D"/>
    <w:rsid w:val="44C6B087"/>
    <w:rsid w:val="44CBC8AC"/>
    <w:rsid w:val="44D134EE"/>
    <w:rsid w:val="44EE63F2"/>
    <w:rsid w:val="44F20156"/>
    <w:rsid w:val="454CC39C"/>
    <w:rsid w:val="455E56C3"/>
    <w:rsid w:val="455FB828"/>
    <w:rsid w:val="45624AD9"/>
    <w:rsid w:val="456EF79D"/>
    <w:rsid w:val="458FD9B4"/>
    <w:rsid w:val="4599C511"/>
    <w:rsid w:val="45A1CC27"/>
    <w:rsid w:val="45A87032"/>
    <w:rsid w:val="45BA6C33"/>
    <w:rsid w:val="45C129CE"/>
    <w:rsid w:val="45F0BDB0"/>
    <w:rsid w:val="46018E31"/>
    <w:rsid w:val="461636BE"/>
    <w:rsid w:val="46165F75"/>
    <w:rsid w:val="4630A73F"/>
    <w:rsid w:val="46423C25"/>
    <w:rsid w:val="4642ADAE"/>
    <w:rsid w:val="465FE3E9"/>
    <w:rsid w:val="466AA044"/>
    <w:rsid w:val="466FC3FC"/>
    <w:rsid w:val="467506B6"/>
    <w:rsid w:val="4694ECAE"/>
    <w:rsid w:val="46A48457"/>
    <w:rsid w:val="46C88578"/>
    <w:rsid w:val="46CFEBCD"/>
    <w:rsid w:val="46DA0EFA"/>
    <w:rsid w:val="46DBC420"/>
    <w:rsid w:val="471281B8"/>
    <w:rsid w:val="4722F0B6"/>
    <w:rsid w:val="4731FD2D"/>
    <w:rsid w:val="4745A658"/>
    <w:rsid w:val="47969FFC"/>
    <w:rsid w:val="479FF8E0"/>
    <w:rsid w:val="47CDF18E"/>
    <w:rsid w:val="47CFE027"/>
    <w:rsid w:val="47D0BC4F"/>
    <w:rsid w:val="4802C8AD"/>
    <w:rsid w:val="480D8C9B"/>
    <w:rsid w:val="480DD959"/>
    <w:rsid w:val="4810E69A"/>
    <w:rsid w:val="483761FC"/>
    <w:rsid w:val="484F04D8"/>
    <w:rsid w:val="486BEA43"/>
    <w:rsid w:val="48729C53"/>
    <w:rsid w:val="487B963F"/>
    <w:rsid w:val="487C811C"/>
    <w:rsid w:val="488E077A"/>
    <w:rsid w:val="489BDA39"/>
    <w:rsid w:val="48A6EEE8"/>
    <w:rsid w:val="48AAB826"/>
    <w:rsid w:val="48AEE3B5"/>
    <w:rsid w:val="48B37D18"/>
    <w:rsid w:val="48B9E557"/>
    <w:rsid w:val="48D8B0D4"/>
    <w:rsid w:val="48E9EBAB"/>
    <w:rsid w:val="48F16AE5"/>
    <w:rsid w:val="48F3A08C"/>
    <w:rsid w:val="48FA6AC9"/>
    <w:rsid w:val="4919143C"/>
    <w:rsid w:val="491F7D3C"/>
    <w:rsid w:val="493DE9B8"/>
    <w:rsid w:val="494470EE"/>
    <w:rsid w:val="4952BAFC"/>
    <w:rsid w:val="4965A544"/>
    <w:rsid w:val="496A4B33"/>
    <w:rsid w:val="496CFB52"/>
    <w:rsid w:val="496D2E23"/>
    <w:rsid w:val="498220F6"/>
    <w:rsid w:val="49941CCD"/>
    <w:rsid w:val="4999C603"/>
    <w:rsid w:val="499A70DE"/>
    <w:rsid w:val="499DA638"/>
    <w:rsid w:val="49A26C90"/>
    <w:rsid w:val="49B6655F"/>
    <w:rsid w:val="49BA97D3"/>
    <w:rsid w:val="49F02A9A"/>
    <w:rsid w:val="4A10BB11"/>
    <w:rsid w:val="4A28B47E"/>
    <w:rsid w:val="4A2927AD"/>
    <w:rsid w:val="4A446CE5"/>
    <w:rsid w:val="4A91636F"/>
    <w:rsid w:val="4A92836C"/>
    <w:rsid w:val="4A983447"/>
    <w:rsid w:val="4AB29540"/>
    <w:rsid w:val="4AC9F20B"/>
    <w:rsid w:val="4B161ED1"/>
    <w:rsid w:val="4B16AC8B"/>
    <w:rsid w:val="4B271E14"/>
    <w:rsid w:val="4B6F02BE"/>
    <w:rsid w:val="4B73FE6A"/>
    <w:rsid w:val="4B78CF5A"/>
    <w:rsid w:val="4B85DED1"/>
    <w:rsid w:val="4B9714AC"/>
    <w:rsid w:val="4B9E90E9"/>
    <w:rsid w:val="4BC35B2E"/>
    <w:rsid w:val="4BCE0FF5"/>
    <w:rsid w:val="4BD247C6"/>
    <w:rsid w:val="4BD2FD2F"/>
    <w:rsid w:val="4BEA139D"/>
    <w:rsid w:val="4BF85A17"/>
    <w:rsid w:val="4C2AE9CA"/>
    <w:rsid w:val="4C2F7EA0"/>
    <w:rsid w:val="4C2FFC13"/>
    <w:rsid w:val="4C448166"/>
    <w:rsid w:val="4C46A89A"/>
    <w:rsid w:val="4C505F68"/>
    <w:rsid w:val="4C6B03F5"/>
    <w:rsid w:val="4C8C8339"/>
    <w:rsid w:val="4CBC1EF4"/>
    <w:rsid w:val="4CC7478E"/>
    <w:rsid w:val="4CE1D52A"/>
    <w:rsid w:val="4D3F0CD4"/>
    <w:rsid w:val="4D4AF67D"/>
    <w:rsid w:val="4D4B6A4B"/>
    <w:rsid w:val="4D73196A"/>
    <w:rsid w:val="4D92323A"/>
    <w:rsid w:val="4DB64004"/>
    <w:rsid w:val="4DBD5CCE"/>
    <w:rsid w:val="4DC35309"/>
    <w:rsid w:val="4DCED3AB"/>
    <w:rsid w:val="4DDCE00D"/>
    <w:rsid w:val="4DEB667B"/>
    <w:rsid w:val="4DF79B06"/>
    <w:rsid w:val="4E04C0AE"/>
    <w:rsid w:val="4E06AACE"/>
    <w:rsid w:val="4E09DD8F"/>
    <w:rsid w:val="4E1124B9"/>
    <w:rsid w:val="4E4BD48E"/>
    <w:rsid w:val="4E6165F3"/>
    <w:rsid w:val="4E6C3932"/>
    <w:rsid w:val="4E6E63D9"/>
    <w:rsid w:val="4E850B9D"/>
    <w:rsid w:val="4E8F427E"/>
    <w:rsid w:val="4EA21833"/>
    <w:rsid w:val="4EAAB40C"/>
    <w:rsid w:val="4EBBAC0E"/>
    <w:rsid w:val="4EC2F3FE"/>
    <w:rsid w:val="4ECF7410"/>
    <w:rsid w:val="4ED4069C"/>
    <w:rsid w:val="4EE14D07"/>
    <w:rsid w:val="4F05BFDE"/>
    <w:rsid w:val="4F0B29D6"/>
    <w:rsid w:val="4F16C015"/>
    <w:rsid w:val="4F18FD8B"/>
    <w:rsid w:val="4F221906"/>
    <w:rsid w:val="4F2DA07F"/>
    <w:rsid w:val="4F34EFB6"/>
    <w:rsid w:val="4F395C7A"/>
    <w:rsid w:val="4F44DF3B"/>
    <w:rsid w:val="4F5020C5"/>
    <w:rsid w:val="4F693B04"/>
    <w:rsid w:val="4F759663"/>
    <w:rsid w:val="4F77B44F"/>
    <w:rsid w:val="4F813E16"/>
    <w:rsid w:val="4FAFC58A"/>
    <w:rsid w:val="4FAFE8D8"/>
    <w:rsid w:val="4FB69467"/>
    <w:rsid w:val="4FBA8D52"/>
    <w:rsid w:val="4FDB2F75"/>
    <w:rsid w:val="4FF0CB02"/>
    <w:rsid w:val="4FF885B7"/>
    <w:rsid w:val="4FFAC208"/>
    <w:rsid w:val="4FFE6F6C"/>
    <w:rsid w:val="501401B0"/>
    <w:rsid w:val="5015EF83"/>
    <w:rsid w:val="50180708"/>
    <w:rsid w:val="50212283"/>
    <w:rsid w:val="50268D76"/>
    <w:rsid w:val="50325411"/>
    <w:rsid w:val="5045DBF6"/>
    <w:rsid w:val="505330E9"/>
    <w:rsid w:val="5055116C"/>
    <w:rsid w:val="5056FF66"/>
    <w:rsid w:val="505DA5B6"/>
    <w:rsid w:val="506057F6"/>
    <w:rsid w:val="50608083"/>
    <w:rsid w:val="50651D53"/>
    <w:rsid w:val="50706E75"/>
    <w:rsid w:val="507CE3EF"/>
    <w:rsid w:val="5093AE6C"/>
    <w:rsid w:val="50B1DC1A"/>
    <w:rsid w:val="50B6EE63"/>
    <w:rsid w:val="50B80487"/>
    <w:rsid w:val="50CB4C78"/>
    <w:rsid w:val="50D9BFC6"/>
    <w:rsid w:val="50E6EBD5"/>
    <w:rsid w:val="50ECE941"/>
    <w:rsid w:val="50F1AE9E"/>
    <w:rsid w:val="50F2D46F"/>
    <w:rsid w:val="51490CDD"/>
    <w:rsid w:val="514AB55C"/>
    <w:rsid w:val="514D3D39"/>
    <w:rsid w:val="514F6D47"/>
    <w:rsid w:val="5158B80D"/>
    <w:rsid w:val="515E4DBE"/>
    <w:rsid w:val="515ED493"/>
    <w:rsid w:val="5168C77A"/>
    <w:rsid w:val="516CF15B"/>
    <w:rsid w:val="5179CEE3"/>
    <w:rsid w:val="51A250A1"/>
    <w:rsid w:val="51A7FB55"/>
    <w:rsid w:val="51D0A1DA"/>
    <w:rsid w:val="51DFA5FB"/>
    <w:rsid w:val="51E72347"/>
    <w:rsid w:val="5200645A"/>
    <w:rsid w:val="520AA0A7"/>
    <w:rsid w:val="5257C18A"/>
    <w:rsid w:val="525FB2EA"/>
    <w:rsid w:val="52714E8E"/>
    <w:rsid w:val="527B3452"/>
    <w:rsid w:val="5294AB7D"/>
    <w:rsid w:val="52A8F08A"/>
    <w:rsid w:val="52B87DAF"/>
    <w:rsid w:val="52D3A8E2"/>
    <w:rsid w:val="531D2447"/>
    <w:rsid w:val="531E941E"/>
    <w:rsid w:val="5323A667"/>
    <w:rsid w:val="5328A9C8"/>
    <w:rsid w:val="534D9045"/>
    <w:rsid w:val="5382EC8E"/>
    <w:rsid w:val="538A9442"/>
    <w:rsid w:val="53913A22"/>
    <w:rsid w:val="53923641"/>
    <w:rsid w:val="53A900BE"/>
    <w:rsid w:val="53A90B56"/>
    <w:rsid w:val="53B2F861"/>
    <w:rsid w:val="53BF712C"/>
    <w:rsid w:val="53C5B63F"/>
    <w:rsid w:val="53E3C0F9"/>
    <w:rsid w:val="53F3EBFA"/>
    <w:rsid w:val="5412AE95"/>
    <w:rsid w:val="542B73CD"/>
    <w:rsid w:val="542DCF30"/>
    <w:rsid w:val="543A9085"/>
    <w:rsid w:val="54437462"/>
    <w:rsid w:val="5456A575"/>
    <w:rsid w:val="545E631F"/>
    <w:rsid w:val="54755169"/>
    <w:rsid w:val="54AAE1F2"/>
    <w:rsid w:val="54AFE0CA"/>
    <w:rsid w:val="54CB9B52"/>
    <w:rsid w:val="54D05790"/>
    <w:rsid w:val="54D41D7D"/>
    <w:rsid w:val="54EC4F97"/>
    <w:rsid w:val="54EFD8E1"/>
    <w:rsid w:val="5500CD33"/>
    <w:rsid w:val="5508F217"/>
    <w:rsid w:val="5529190C"/>
    <w:rsid w:val="5538CE6A"/>
    <w:rsid w:val="5541B194"/>
    <w:rsid w:val="555275F9"/>
    <w:rsid w:val="555682D8"/>
    <w:rsid w:val="5589E0C4"/>
    <w:rsid w:val="5597CD2F"/>
    <w:rsid w:val="5599EFCF"/>
    <w:rsid w:val="55A6D0C7"/>
    <w:rsid w:val="55A80DBA"/>
    <w:rsid w:val="55B9F663"/>
    <w:rsid w:val="55D54AC2"/>
    <w:rsid w:val="55D660E6"/>
    <w:rsid w:val="55E06A0E"/>
    <w:rsid w:val="55E2EF80"/>
    <w:rsid w:val="55ED5A6E"/>
    <w:rsid w:val="55F5E0E8"/>
    <w:rsid w:val="55FBD535"/>
    <w:rsid w:val="56044E37"/>
    <w:rsid w:val="561A0EE0"/>
    <w:rsid w:val="563BF8A9"/>
    <w:rsid w:val="56609966"/>
    <w:rsid w:val="566DC9A6"/>
    <w:rsid w:val="5677484C"/>
    <w:rsid w:val="5687AD33"/>
    <w:rsid w:val="569A65A5"/>
    <w:rsid w:val="569FA6A0"/>
    <w:rsid w:val="56B55FE1"/>
    <w:rsid w:val="56BA85E2"/>
    <w:rsid w:val="56C90DB5"/>
    <w:rsid w:val="56D8B4F5"/>
    <w:rsid w:val="56F540EE"/>
    <w:rsid w:val="57035C3A"/>
    <w:rsid w:val="570D078A"/>
    <w:rsid w:val="5712F28E"/>
    <w:rsid w:val="5724459B"/>
    <w:rsid w:val="5725EE8E"/>
    <w:rsid w:val="5726D1F7"/>
    <w:rsid w:val="5735D393"/>
    <w:rsid w:val="573ABBA1"/>
    <w:rsid w:val="573D37CD"/>
    <w:rsid w:val="573E420A"/>
    <w:rsid w:val="5741BFC1"/>
    <w:rsid w:val="57463A7C"/>
    <w:rsid w:val="5759132E"/>
    <w:rsid w:val="5768A1B8"/>
    <w:rsid w:val="577133D9"/>
    <w:rsid w:val="5773279E"/>
    <w:rsid w:val="57771D8E"/>
    <w:rsid w:val="577A696F"/>
    <w:rsid w:val="577B1524"/>
    <w:rsid w:val="578C885E"/>
    <w:rsid w:val="5790333E"/>
    <w:rsid w:val="579C523D"/>
    <w:rsid w:val="579F4C92"/>
    <w:rsid w:val="57A5866E"/>
    <w:rsid w:val="57ABF97D"/>
    <w:rsid w:val="57DA6358"/>
    <w:rsid w:val="57E9AF10"/>
    <w:rsid w:val="57F9F285"/>
    <w:rsid w:val="58030024"/>
    <w:rsid w:val="580E879D"/>
    <w:rsid w:val="5823FA10"/>
    <w:rsid w:val="583593F6"/>
    <w:rsid w:val="58505663"/>
    <w:rsid w:val="58526A0B"/>
    <w:rsid w:val="5854A072"/>
    <w:rsid w:val="58579E53"/>
    <w:rsid w:val="58944410"/>
    <w:rsid w:val="589C9542"/>
    <w:rsid w:val="58B62246"/>
    <w:rsid w:val="58B6B49C"/>
    <w:rsid w:val="58BDE3A3"/>
    <w:rsid w:val="58D9AFED"/>
    <w:rsid w:val="58DF6CC9"/>
    <w:rsid w:val="58ECA86F"/>
    <w:rsid w:val="590A9547"/>
    <w:rsid w:val="590DB4D2"/>
    <w:rsid w:val="5913046E"/>
    <w:rsid w:val="591CC3F6"/>
    <w:rsid w:val="591CD94C"/>
    <w:rsid w:val="5928205C"/>
    <w:rsid w:val="59368F07"/>
    <w:rsid w:val="5937CA7D"/>
    <w:rsid w:val="59514AFB"/>
    <w:rsid w:val="596A0A22"/>
    <w:rsid w:val="597341E7"/>
    <w:rsid w:val="5978FBEF"/>
    <w:rsid w:val="598CD983"/>
    <w:rsid w:val="59BFC0BA"/>
    <w:rsid w:val="59E5F283"/>
    <w:rsid w:val="5A00EBE0"/>
    <w:rsid w:val="5A18C879"/>
    <w:rsid w:val="5A2A2D47"/>
    <w:rsid w:val="5A2C4A38"/>
    <w:rsid w:val="5A3AA968"/>
    <w:rsid w:val="5A3BF50C"/>
    <w:rsid w:val="5A4AFC9D"/>
    <w:rsid w:val="5A54BFC6"/>
    <w:rsid w:val="5A624D39"/>
    <w:rsid w:val="5A63B66E"/>
    <w:rsid w:val="5A7DD27B"/>
    <w:rsid w:val="5AA336D7"/>
    <w:rsid w:val="5AC7A11B"/>
    <w:rsid w:val="5AE13D5A"/>
    <w:rsid w:val="5AF57139"/>
    <w:rsid w:val="5AF87DC0"/>
    <w:rsid w:val="5AFCD05E"/>
    <w:rsid w:val="5B001FE9"/>
    <w:rsid w:val="5B0BAB26"/>
    <w:rsid w:val="5B2BE799"/>
    <w:rsid w:val="5B32B45B"/>
    <w:rsid w:val="5B3E2372"/>
    <w:rsid w:val="5B4D18CB"/>
    <w:rsid w:val="5B689B82"/>
    <w:rsid w:val="5B697573"/>
    <w:rsid w:val="5B91CECB"/>
    <w:rsid w:val="5B939FCB"/>
    <w:rsid w:val="5BB22E1C"/>
    <w:rsid w:val="5BE06A25"/>
    <w:rsid w:val="5BEF0CB6"/>
    <w:rsid w:val="5BF50467"/>
    <w:rsid w:val="5BF87CB2"/>
    <w:rsid w:val="5BFE94A9"/>
    <w:rsid w:val="5C03D47E"/>
    <w:rsid w:val="5C069530"/>
    <w:rsid w:val="5C0DF7AB"/>
    <w:rsid w:val="5C149023"/>
    <w:rsid w:val="5C2938DA"/>
    <w:rsid w:val="5C2F673F"/>
    <w:rsid w:val="5C39CDB1"/>
    <w:rsid w:val="5C826A90"/>
    <w:rsid w:val="5C952263"/>
    <w:rsid w:val="5C9579ED"/>
    <w:rsid w:val="5C990337"/>
    <w:rsid w:val="5CA94D7A"/>
    <w:rsid w:val="5CBC105D"/>
    <w:rsid w:val="5CC3B37C"/>
    <w:rsid w:val="5CE0D9D4"/>
    <w:rsid w:val="5CE535C6"/>
    <w:rsid w:val="5CF2FE3B"/>
    <w:rsid w:val="5D02E56F"/>
    <w:rsid w:val="5D1D0D0F"/>
    <w:rsid w:val="5D26A493"/>
    <w:rsid w:val="5D44A054"/>
    <w:rsid w:val="5D44A41D"/>
    <w:rsid w:val="5D480A30"/>
    <w:rsid w:val="5D4F6442"/>
    <w:rsid w:val="5D6EE593"/>
    <w:rsid w:val="5D80DC95"/>
    <w:rsid w:val="5D85CA2B"/>
    <w:rsid w:val="5D9A1EF7"/>
    <w:rsid w:val="5D9B46B8"/>
    <w:rsid w:val="5D9ED0F7"/>
    <w:rsid w:val="5DADB564"/>
    <w:rsid w:val="5DB8C692"/>
    <w:rsid w:val="5DC88BE3"/>
    <w:rsid w:val="5DD2EB0E"/>
    <w:rsid w:val="5DD49CC7"/>
    <w:rsid w:val="5E01AEF8"/>
    <w:rsid w:val="5E1D3ED2"/>
    <w:rsid w:val="5E2EAC7A"/>
    <w:rsid w:val="5E467316"/>
    <w:rsid w:val="5E4E3512"/>
    <w:rsid w:val="5E721CF5"/>
    <w:rsid w:val="5E7547A3"/>
    <w:rsid w:val="5E78817C"/>
    <w:rsid w:val="5E9227A0"/>
    <w:rsid w:val="5E9395E7"/>
    <w:rsid w:val="5EA72CB0"/>
    <w:rsid w:val="5EB11F97"/>
    <w:rsid w:val="5EB746B5"/>
    <w:rsid w:val="5EBD3B02"/>
    <w:rsid w:val="5ED7E8D8"/>
    <w:rsid w:val="5EFFBB5B"/>
    <w:rsid w:val="5F00FE02"/>
    <w:rsid w:val="5F0FA004"/>
    <w:rsid w:val="5F149A20"/>
    <w:rsid w:val="5F1AB4B8"/>
    <w:rsid w:val="5F1DBCCC"/>
    <w:rsid w:val="5F2434DA"/>
    <w:rsid w:val="5F48BC77"/>
    <w:rsid w:val="5F5EA061"/>
    <w:rsid w:val="5F706A41"/>
    <w:rsid w:val="5F723DFB"/>
    <w:rsid w:val="5F75C9FD"/>
    <w:rsid w:val="5F76A7FA"/>
    <w:rsid w:val="5F7A34CA"/>
    <w:rsid w:val="5F8000DE"/>
    <w:rsid w:val="5F8F060E"/>
    <w:rsid w:val="5F93E51C"/>
    <w:rsid w:val="5F9E9344"/>
    <w:rsid w:val="5FA8BBBB"/>
    <w:rsid w:val="5FF980B9"/>
    <w:rsid w:val="6003258E"/>
    <w:rsid w:val="601C00FF"/>
    <w:rsid w:val="602049FA"/>
    <w:rsid w:val="6038B0B8"/>
    <w:rsid w:val="603A1C8B"/>
    <w:rsid w:val="60417A85"/>
    <w:rsid w:val="6041CE21"/>
    <w:rsid w:val="6060F7EE"/>
    <w:rsid w:val="6062A20C"/>
    <w:rsid w:val="6082C901"/>
    <w:rsid w:val="60AA77CC"/>
    <w:rsid w:val="60AEA8D5"/>
    <w:rsid w:val="60BCD375"/>
    <w:rsid w:val="6101D409"/>
    <w:rsid w:val="616A93D7"/>
    <w:rsid w:val="61937D8F"/>
    <w:rsid w:val="6196A4BD"/>
    <w:rsid w:val="61BB2EDF"/>
    <w:rsid w:val="61C1EB44"/>
    <w:rsid w:val="61DCFC72"/>
    <w:rsid w:val="620DD301"/>
    <w:rsid w:val="621D76F8"/>
    <w:rsid w:val="6245B6D4"/>
    <w:rsid w:val="6257BB6E"/>
    <w:rsid w:val="626AF792"/>
    <w:rsid w:val="6279FFCC"/>
    <w:rsid w:val="62814B3A"/>
    <w:rsid w:val="62946FC7"/>
    <w:rsid w:val="62A27E44"/>
    <w:rsid w:val="62B15BB5"/>
    <w:rsid w:val="62B73F08"/>
    <w:rsid w:val="62BA1023"/>
    <w:rsid w:val="62C79467"/>
    <w:rsid w:val="62D238E1"/>
    <w:rsid w:val="62E0254C"/>
    <w:rsid w:val="62FAC93D"/>
    <w:rsid w:val="62FCC0C8"/>
    <w:rsid w:val="63245731"/>
    <w:rsid w:val="6340CBDF"/>
    <w:rsid w:val="634CFCF2"/>
    <w:rsid w:val="6350714A"/>
    <w:rsid w:val="63592054"/>
    <w:rsid w:val="637AA97A"/>
    <w:rsid w:val="63892441"/>
    <w:rsid w:val="63A34AE6"/>
    <w:rsid w:val="63CFAEC7"/>
    <w:rsid w:val="63D89195"/>
    <w:rsid w:val="63E2F807"/>
    <w:rsid w:val="64021EAA"/>
    <w:rsid w:val="641068B8"/>
    <w:rsid w:val="6414A5B6"/>
    <w:rsid w:val="64293F16"/>
    <w:rsid w:val="6445FEEF"/>
    <w:rsid w:val="64476834"/>
    <w:rsid w:val="644D813A"/>
    <w:rsid w:val="64555FA7"/>
    <w:rsid w:val="6456747C"/>
    <w:rsid w:val="6459982C"/>
    <w:rsid w:val="64877D90"/>
    <w:rsid w:val="648A17DE"/>
    <w:rsid w:val="64A73C4A"/>
    <w:rsid w:val="64B98BF6"/>
    <w:rsid w:val="64BF75AB"/>
    <w:rsid w:val="64C569F8"/>
    <w:rsid w:val="64CF0ECD"/>
    <w:rsid w:val="64D88B5B"/>
    <w:rsid w:val="64E87D3D"/>
    <w:rsid w:val="64EFFC77"/>
    <w:rsid w:val="64F457A7"/>
    <w:rsid w:val="6503045E"/>
    <w:rsid w:val="650B6AC2"/>
    <w:rsid w:val="65157215"/>
    <w:rsid w:val="65463B60"/>
    <w:rsid w:val="6553B8DD"/>
    <w:rsid w:val="65559737"/>
    <w:rsid w:val="6569C1A5"/>
    <w:rsid w:val="65898FA7"/>
    <w:rsid w:val="659610EB"/>
    <w:rsid w:val="659C3C9F"/>
    <w:rsid w:val="659FF670"/>
    <w:rsid w:val="65CA1D8A"/>
    <w:rsid w:val="65DA1F06"/>
    <w:rsid w:val="65DF1EDC"/>
    <w:rsid w:val="65E2CCD5"/>
    <w:rsid w:val="65E50B81"/>
    <w:rsid w:val="65FB6153"/>
    <w:rsid w:val="660243A1"/>
    <w:rsid w:val="6611F228"/>
    <w:rsid w:val="662F4123"/>
    <w:rsid w:val="6657DDEF"/>
    <w:rsid w:val="665A5485"/>
    <w:rsid w:val="66722AF8"/>
    <w:rsid w:val="6681F033"/>
    <w:rsid w:val="6687D0C9"/>
    <w:rsid w:val="66A13A69"/>
    <w:rsid w:val="66D39371"/>
    <w:rsid w:val="66D7F74B"/>
    <w:rsid w:val="66E10FA2"/>
    <w:rsid w:val="66F4F05A"/>
    <w:rsid w:val="67020D23"/>
    <w:rsid w:val="670818D7"/>
    <w:rsid w:val="6720AF55"/>
    <w:rsid w:val="6741F70E"/>
    <w:rsid w:val="6751E0B6"/>
    <w:rsid w:val="675457B6"/>
    <w:rsid w:val="67592B31"/>
    <w:rsid w:val="678A70B3"/>
    <w:rsid w:val="679D17E3"/>
    <w:rsid w:val="67B18806"/>
    <w:rsid w:val="67C0DFCF"/>
    <w:rsid w:val="67D0D7D5"/>
    <w:rsid w:val="67E20ED2"/>
    <w:rsid w:val="67E479D5"/>
    <w:rsid w:val="67FD2F6D"/>
    <w:rsid w:val="68145E91"/>
    <w:rsid w:val="68209DA6"/>
    <w:rsid w:val="6825EA5B"/>
    <w:rsid w:val="682B7A01"/>
    <w:rsid w:val="6839DAD7"/>
    <w:rsid w:val="68540343"/>
    <w:rsid w:val="686D9047"/>
    <w:rsid w:val="687C1804"/>
    <w:rsid w:val="68A67663"/>
    <w:rsid w:val="68AD7A59"/>
    <w:rsid w:val="68AF78BE"/>
    <w:rsid w:val="68B6C280"/>
    <w:rsid w:val="68BAE686"/>
    <w:rsid w:val="68C64B6E"/>
    <w:rsid w:val="68DB4C8F"/>
    <w:rsid w:val="68E66A8C"/>
    <w:rsid w:val="68FA8639"/>
    <w:rsid w:val="6913BE2D"/>
    <w:rsid w:val="69285208"/>
    <w:rsid w:val="693A2FEA"/>
    <w:rsid w:val="695258F6"/>
    <w:rsid w:val="6953A438"/>
    <w:rsid w:val="695CBFB3"/>
    <w:rsid w:val="696DF5FB"/>
    <w:rsid w:val="6978E75F"/>
    <w:rsid w:val="698C7B2D"/>
    <w:rsid w:val="6991C59A"/>
    <w:rsid w:val="69A3C51F"/>
    <w:rsid w:val="69B9C7CA"/>
    <w:rsid w:val="69F74519"/>
    <w:rsid w:val="69FB26B4"/>
    <w:rsid w:val="6A12249F"/>
    <w:rsid w:val="6A1B07C9"/>
    <w:rsid w:val="6A25C7EE"/>
    <w:rsid w:val="6A4589B9"/>
    <w:rsid w:val="6A892B59"/>
    <w:rsid w:val="6A94841E"/>
    <w:rsid w:val="6A97BC5F"/>
    <w:rsid w:val="6ABB58E7"/>
    <w:rsid w:val="6ABD31FD"/>
    <w:rsid w:val="6ACDC839"/>
    <w:rsid w:val="6AD5593C"/>
    <w:rsid w:val="6AD7AD02"/>
    <w:rsid w:val="6B0FA51D"/>
    <w:rsid w:val="6B311AA8"/>
    <w:rsid w:val="6B33A7E7"/>
    <w:rsid w:val="6B4D060A"/>
    <w:rsid w:val="6B5FA2A2"/>
    <w:rsid w:val="6B63C4A5"/>
    <w:rsid w:val="6B6801F2"/>
    <w:rsid w:val="6B83843B"/>
    <w:rsid w:val="6BA537B1"/>
    <w:rsid w:val="6BA59C58"/>
    <w:rsid w:val="6BB31FFF"/>
    <w:rsid w:val="6BB80A0F"/>
    <w:rsid w:val="6BC61D31"/>
    <w:rsid w:val="6BE01D81"/>
    <w:rsid w:val="6C08AC2F"/>
    <w:rsid w:val="6C1CB8FA"/>
    <w:rsid w:val="6C33F4E7"/>
    <w:rsid w:val="6C37121A"/>
    <w:rsid w:val="6C45B693"/>
    <w:rsid w:val="6C690A41"/>
    <w:rsid w:val="6C719343"/>
    <w:rsid w:val="6C7E8D88"/>
    <w:rsid w:val="6C935A12"/>
    <w:rsid w:val="6CAE0130"/>
    <w:rsid w:val="6CC5FFF0"/>
    <w:rsid w:val="6CEEE55C"/>
    <w:rsid w:val="6CF75390"/>
    <w:rsid w:val="6D0183F6"/>
    <w:rsid w:val="6D03F706"/>
    <w:rsid w:val="6D1E3E1D"/>
    <w:rsid w:val="6D25ADFE"/>
    <w:rsid w:val="6D2E72F0"/>
    <w:rsid w:val="6D2FAC78"/>
    <w:rsid w:val="6D3F306A"/>
    <w:rsid w:val="6D48CCF0"/>
    <w:rsid w:val="6D76E796"/>
    <w:rsid w:val="6D7F0A67"/>
    <w:rsid w:val="6D8C0840"/>
    <w:rsid w:val="6DAAFA29"/>
    <w:rsid w:val="6DB75691"/>
    <w:rsid w:val="6DDAC85E"/>
    <w:rsid w:val="6DE22B8F"/>
    <w:rsid w:val="6DEBDBF7"/>
    <w:rsid w:val="6DF88CEC"/>
    <w:rsid w:val="6E0885E5"/>
    <w:rsid w:val="6E515975"/>
    <w:rsid w:val="6E741451"/>
    <w:rsid w:val="6E827125"/>
    <w:rsid w:val="6E8363FB"/>
    <w:rsid w:val="6E932D3A"/>
    <w:rsid w:val="6E936BF2"/>
    <w:rsid w:val="6EABB001"/>
    <w:rsid w:val="6EB96822"/>
    <w:rsid w:val="6EC335A0"/>
    <w:rsid w:val="6EC61471"/>
    <w:rsid w:val="6ECAE561"/>
    <w:rsid w:val="6EF7E2E3"/>
    <w:rsid w:val="6F4150B3"/>
    <w:rsid w:val="6F7CFFD1"/>
    <w:rsid w:val="6F7F1CC2"/>
    <w:rsid w:val="6F8326EF"/>
    <w:rsid w:val="6F9E410F"/>
    <w:rsid w:val="6FAAB97E"/>
    <w:rsid w:val="6FC6667D"/>
    <w:rsid w:val="6FD19F29"/>
    <w:rsid w:val="6FD434D0"/>
    <w:rsid w:val="6FDE9940"/>
    <w:rsid w:val="6FF41123"/>
    <w:rsid w:val="700E9A46"/>
    <w:rsid w:val="70192EA0"/>
    <w:rsid w:val="7027E5F1"/>
    <w:rsid w:val="7037D82F"/>
    <w:rsid w:val="703A4749"/>
    <w:rsid w:val="70470C94"/>
    <w:rsid w:val="704ED482"/>
    <w:rsid w:val="705E7DB0"/>
    <w:rsid w:val="706F96F8"/>
    <w:rsid w:val="707BC5EA"/>
    <w:rsid w:val="707FF73F"/>
    <w:rsid w:val="70857C4D"/>
    <w:rsid w:val="70B09A47"/>
    <w:rsid w:val="70B20B00"/>
    <w:rsid w:val="70F225C8"/>
    <w:rsid w:val="7104195D"/>
    <w:rsid w:val="710A6EFE"/>
    <w:rsid w:val="710A891B"/>
    <w:rsid w:val="712BE79C"/>
    <w:rsid w:val="71426FB1"/>
    <w:rsid w:val="7156D6B5"/>
    <w:rsid w:val="7158C0D5"/>
    <w:rsid w:val="715BF396"/>
    <w:rsid w:val="716F6D33"/>
    <w:rsid w:val="7176F517"/>
    <w:rsid w:val="7179A3E7"/>
    <w:rsid w:val="7179EA6F"/>
    <w:rsid w:val="71997113"/>
    <w:rsid w:val="71AA9334"/>
    <w:rsid w:val="71BEE6B1"/>
    <w:rsid w:val="71C09DAC"/>
    <w:rsid w:val="71C8D5BE"/>
    <w:rsid w:val="71CB0CB4"/>
    <w:rsid w:val="71D89719"/>
    <w:rsid w:val="71DD33BF"/>
    <w:rsid w:val="71E4BBA3"/>
    <w:rsid w:val="71F0B913"/>
    <w:rsid w:val="71F237D4"/>
    <w:rsid w:val="7200A705"/>
    <w:rsid w:val="72039F87"/>
    <w:rsid w:val="72242A14"/>
    <w:rsid w:val="722D3FE0"/>
    <w:rsid w:val="7233630E"/>
    <w:rsid w:val="725F5DC9"/>
    <w:rsid w:val="728887C9"/>
    <w:rsid w:val="728BB4AC"/>
    <w:rsid w:val="728BFA7E"/>
    <w:rsid w:val="72943005"/>
    <w:rsid w:val="729A246D"/>
    <w:rsid w:val="72A2C121"/>
    <w:rsid w:val="72A7A473"/>
    <w:rsid w:val="72B7C536"/>
    <w:rsid w:val="72BCE4A2"/>
    <w:rsid w:val="72C061EF"/>
    <w:rsid w:val="72C9CA56"/>
    <w:rsid w:val="72CB7C0F"/>
    <w:rsid w:val="72D5B2F0"/>
    <w:rsid w:val="72DB1574"/>
    <w:rsid w:val="72E59525"/>
    <w:rsid w:val="72F09622"/>
    <w:rsid w:val="73096B18"/>
    <w:rsid w:val="730A5F94"/>
    <w:rsid w:val="7324E8B7"/>
    <w:rsid w:val="7328BD88"/>
    <w:rsid w:val="732986D6"/>
    <w:rsid w:val="7345A390"/>
    <w:rsid w:val="734A9126"/>
    <w:rsid w:val="7359222C"/>
    <w:rsid w:val="736C8587"/>
    <w:rsid w:val="7377C179"/>
    <w:rsid w:val="737EE3BB"/>
    <w:rsid w:val="7391BDBC"/>
    <w:rsid w:val="73A17469"/>
    <w:rsid w:val="73BAFC98"/>
    <w:rsid w:val="73C2847C"/>
    <w:rsid w:val="73C3CC22"/>
    <w:rsid w:val="73C7DE5C"/>
    <w:rsid w:val="73C9B89B"/>
    <w:rsid w:val="73E3CE6B"/>
    <w:rsid w:val="73EC479E"/>
    <w:rsid w:val="742967BF"/>
    <w:rsid w:val="743EFF48"/>
    <w:rsid w:val="7443C4A5"/>
    <w:rsid w:val="74467E0D"/>
    <w:rsid w:val="744B10A0"/>
    <w:rsid w:val="7454D24E"/>
    <w:rsid w:val="749B22E4"/>
    <w:rsid w:val="74A1834E"/>
    <w:rsid w:val="74BADD81"/>
    <w:rsid w:val="74C1049F"/>
    <w:rsid w:val="74DC39B7"/>
    <w:rsid w:val="74E57000"/>
    <w:rsid w:val="74E66B2C"/>
    <w:rsid w:val="74EF2D8B"/>
    <w:rsid w:val="74F466A8"/>
    <w:rsid w:val="7519A085"/>
    <w:rsid w:val="753D0A2F"/>
    <w:rsid w:val="75428406"/>
    <w:rsid w:val="75573ABF"/>
    <w:rsid w:val="75586EAE"/>
    <w:rsid w:val="7565EADF"/>
    <w:rsid w:val="75891CB8"/>
    <w:rsid w:val="759DA306"/>
    <w:rsid w:val="759EDD21"/>
    <w:rsid w:val="75AA72E3"/>
    <w:rsid w:val="75B279A5"/>
    <w:rsid w:val="75B8092F"/>
    <w:rsid w:val="75BD7048"/>
    <w:rsid w:val="75C36495"/>
    <w:rsid w:val="75DF07F9"/>
    <w:rsid w:val="75EB2EF0"/>
    <w:rsid w:val="76031CD1"/>
    <w:rsid w:val="7615AE03"/>
    <w:rsid w:val="761F57D7"/>
    <w:rsid w:val="763CA381"/>
    <w:rsid w:val="766F3EC7"/>
    <w:rsid w:val="7670E78E"/>
    <w:rsid w:val="767A4E07"/>
    <w:rsid w:val="76804442"/>
    <w:rsid w:val="7681A508"/>
    <w:rsid w:val="7694B465"/>
    <w:rsid w:val="7699D146"/>
    <w:rsid w:val="769E35D6"/>
    <w:rsid w:val="76A59B1D"/>
    <w:rsid w:val="76C7104C"/>
    <w:rsid w:val="76CE23DB"/>
    <w:rsid w:val="76E44C48"/>
    <w:rsid w:val="76EE8018"/>
    <w:rsid w:val="76F39979"/>
    <w:rsid w:val="76FB215D"/>
    <w:rsid w:val="770116A5"/>
    <w:rsid w:val="770F74DA"/>
    <w:rsid w:val="7719CA39"/>
    <w:rsid w:val="7733A4C0"/>
    <w:rsid w:val="7756A358"/>
    <w:rsid w:val="77658DEA"/>
    <w:rsid w:val="776AC98C"/>
    <w:rsid w:val="776D15CE"/>
    <w:rsid w:val="7788CDE1"/>
    <w:rsid w:val="779AC37E"/>
    <w:rsid w:val="779EED32"/>
    <w:rsid w:val="77BD5347"/>
    <w:rsid w:val="77D009E4"/>
    <w:rsid w:val="77D0D507"/>
    <w:rsid w:val="77FCF7F9"/>
    <w:rsid w:val="78105DDF"/>
    <w:rsid w:val="781C794A"/>
    <w:rsid w:val="781C8269"/>
    <w:rsid w:val="783E659E"/>
    <w:rsid w:val="787F5DF3"/>
    <w:rsid w:val="788E6DBB"/>
    <w:rsid w:val="78AB54BE"/>
    <w:rsid w:val="78AE12B6"/>
    <w:rsid w:val="78D15251"/>
    <w:rsid w:val="78E9E336"/>
    <w:rsid w:val="78EEE9EC"/>
    <w:rsid w:val="78F517B2"/>
    <w:rsid w:val="7902CD2F"/>
    <w:rsid w:val="790BA8B6"/>
    <w:rsid w:val="7916A8BB"/>
    <w:rsid w:val="794645FF"/>
    <w:rsid w:val="794DEB3C"/>
    <w:rsid w:val="794E28A5"/>
    <w:rsid w:val="795BDCE6"/>
    <w:rsid w:val="795EE61F"/>
    <w:rsid w:val="7988B1DB"/>
    <w:rsid w:val="798E0EB0"/>
    <w:rsid w:val="79A0AA4D"/>
    <w:rsid w:val="79B2AF6D"/>
    <w:rsid w:val="79B8AE52"/>
    <w:rsid w:val="79CD39DF"/>
    <w:rsid w:val="79D5D698"/>
    <w:rsid w:val="79FEE24F"/>
    <w:rsid w:val="7A1B23BC"/>
    <w:rsid w:val="7A2457ED"/>
    <w:rsid w:val="7A25245F"/>
    <w:rsid w:val="7A3C8198"/>
    <w:rsid w:val="7A3DDD7B"/>
    <w:rsid w:val="7A5505F7"/>
    <w:rsid w:val="7A895987"/>
    <w:rsid w:val="7A905811"/>
    <w:rsid w:val="7AA9B568"/>
    <w:rsid w:val="7AAB8668"/>
    <w:rsid w:val="7AAE5387"/>
    <w:rsid w:val="7ABEDA19"/>
    <w:rsid w:val="7AC349E0"/>
    <w:rsid w:val="7AC766B2"/>
    <w:rsid w:val="7AD226D7"/>
    <w:rsid w:val="7AE57556"/>
    <w:rsid w:val="7AF09353"/>
    <w:rsid w:val="7AF79C75"/>
    <w:rsid w:val="7B229496"/>
    <w:rsid w:val="7B3E9138"/>
    <w:rsid w:val="7B746980"/>
    <w:rsid w:val="7B9C0558"/>
    <w:rsid w:val="7BA7894B"/>
    <w:rsid w:val="7BC5B2F5"/>
    <w:rsid w:val="7BC98B17"/>
    <w:rsid w:val="7C046F0F"/>
    <w:rsid w:val="7C0B8DBD"/>
    <w:rsid w:val="7C11F5D8"/>
    <w:rsid w:val="7C21E9EE"/>
    <w:rsid w:val="7C4F3B31"/>
    <w:rsid w:val="7C4F97B4"/>
    <w:rsid w:val="7C5CAB4E"/>
    <w:rsid w:val="7C7C6265"/>
    <w:rsid w:val="7C80210B"/>
    <w:rsid w:val="7C998F7B"/>
    <w:rsid w:val="7CA95FE7"/>
    <w:rsid w:val="7CBB279E"/>
    <w:rsid w:val="7CC557EE"/>
    <w:rsid w:val="7CD7B397"/>
    <w:rsid w:val="7D0A40BF"/>
    <w:rsid w:val="7D0CDE69"/>
    <w:rsid w:val="7D24326A"/>
    <w:rsid w:val="7D478E3B"/>
    <w:rsid w:val="7D539FAB"/>
    <w:rsid w:val="7D5B9EA0"/>
    <w:rsid w:val="7D5E15A0"/>
    <w:rsid w:val="7D764F01"/>
    <w:rsid w:val="7D7C434E"/>
    <w:rsid w:val="7D7FCC98"/>
    <w:rsid w:val="7D942E9D"/>
    <w:rsid w:val="7DA50C70"/>
    <w:rsid w:val="7DA6D5CD"/>
    <w:rsid w:val="7DAE2048"/>
    <w:rsid w:val="7DDD527E"/>
    <w:rsid w:val="7DF022DA"/>
    <w:rsid w:val="7DF586F6"/>
    <w:rsid w:val="7DFCC696"/>
    <w:rsid w:val="7DFDD1DC"/>
    <w:rsid w:val="7E0DB910"/>
    <w:rsid w:val="7E1A11E4"/>
    <w:rsid w:val="7E1EC079"/>
    <w:rsid w:val="7E1F0F51"/>
    <w:rsid w:val="7E23DD04"/>
    <w:rsid w:val="7E7850F8"/>
    <w:rsid w:val="7E9DFD57"/>
    <w:rsid w:val="7EA44BB3"/>
    <w:rsid w:val="7EA5231F"/>
    <w:rsid w:val="7EB9125F"/>
    <w:rsid w:val="7EC4A470"/>
    <w:rsid w:val="7ED81075"/>
    <w:rsid w:val="7EF0427B"/>
    <w:rsid w:val="7EF8507C"/>
    <w:rsid w:val="7F044423"/>
    <w:rsid w:val="7F06F2F3"/>
    <w:rsid w:val="7F112DDB"/>
    <w:rsid w:val="7F1C254A"/>
    <w:rsid w:val="7F1F4980"/>
    <w:rsid w:val="7F32802C"/>
    <w:rsid w:val="7F40CBE5"/>
    <w:rsid w:val="7F4A92B9"/>
    <w:rsid w:val="7F6D7D76"/>
    <w:rsid w:val="7F703090"/>
    <w:rsid w:val="7F80336D"/>
    <w:rsid w:val="7F80ACB1"/>
    <w:rsid w:val="7F81624B"/>
    <w:rsid w:val="7F85EA3F"/>
    <w:rsid w:val="7F8ED0A1"/>
    <w:rsid w:val="7F95A19F"/>
    <w:rsid w:val="7FB245DE"/>
    <w:rsid w:val="7FB26E9D"/>
    <w:rsid w:val="7FDA6A4C"/>
    <w:rsid w:val="7FE78FF4"/>
    <w:rsid w:val="7FF658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55BEC"/>
  <w15:chartTrackingRefBased/>
  <w15:docId w15:val="{58F2FE12-7F1A-4E6A-8FFC-C84F7F55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02B"/>
    <w:pPr>
      <w:spacing w:line="360" w:lineRule="auto"/>
      <w:jc w:val="both"/>
    </w:pPr>
    <w:rPr>
      <w:rFonts w:ascii="Georgia" w:hAnsi="Georgia"/>
      <w:sz w:val="24"/>
      <w14:ligatures w14:val="standard"/>
    </w:rPr>
  </w:style>
  <w:style w:type="paragraph" w:styleId="Heading1">
    <w:name w:val="heading 1"/>
    <w:basedOn w:val="Normal"/>
    <w:next w:val="Normal"/>
    <w:link w:val="Heading1Char"/>
    <w:uiPriority w:val="9"/>
    <w:qFormat/>
    <w:rsid w:val="00AF11A7"/>
    <w:pPr>
      <w:keepNext/>
      <w:keepLines/>
      <w:numPr>
        <w:numId w:val="1"/>
      </w:numPr>
      <w:spacing w:before="240" w:after="0"/>
      <w:outlineLvl w:val="0"/>
    </w:pPr>
    <w:rPr>
      <w:rFonts w:ascii="Microsoft Sans Serif" w:eastAsiaTheme="majorEastAsia" w:hAnsi="Microsoft Sans Serif"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AF11A7"/>
    <w:pPr>
      <w:keepNext/>
      <w:keepLines/>
      <w:numPr>
        <w:ilvl w:val="1"/>
        <w:numId w:val="1"/>
      </w:numPr>
      <w:spacing w:before="40" w:after="0"/>
      <w:outlineLvl w:val="1"/>
    </w:pPr>
    <w:rPr>
      <w:rFonts w:ascii="Microsoft Sans Serif" w:eastAsiaTheme="majorEastAsia" w:hAnsi="Microsoft Sans Serif"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CD0CEA"/>
    <w:pPr>
      <w:keepNext/>
      <w:keepLines/>
      <w:numPr>
        <w:ilvl w:val="2"/>
        <w:numId w:val="1"/>
      </w:numPr>
      <w:spacing w:before="40" w:after="0"/>
      <w:outlineLvl w:val="2"/>
    </w:pPr>
    <w:rPr>
      <w:rFonts w:ascii="Microsoft Sans Serif" w:eastAsiaTheme="majorEastAsia" w:hAnsi="Microsoft Sans Serif"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0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413"/>
  </w:style>
  <w:style w:type="paragraph" w:styleId="Footer">
    <w:name w:val="footer"/>
    <w:basedOn w:val="Normal"/>
    <w:link w:val="FooterChar"/>
    <w:uiPriority w:val="99"/>
    <w:unhideWhenUsed/>
    <w:rsid w:val="00C0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413"/>
  </w:style>
  <w:style w:type="character" w:customStyle="1" w:styleId="Heading1Char">
    <w:name w:val="Heading 1 Char"/>
    <w:basedOn w:val="DefaultParagraphFont"/>
    <w:link w:val="Heading1"/>
    <w:uiPriority w:val="9"/>
    <w:rsid w:val="00C03413"/>
    <w:rPr>
      <w:rFonts w:ascii="Microsoft Sans Serif" w:eastAsiaTheme="majorEastAsia" w:hAnsi="Microsoft Sans Serif" w:cstheme="majorBidi"/>
      <w:b/>
      <w:color w:val="2F5496" w:themeColor="accent1" w:themeShade="BF"/>
      <w:sz w:val="48"/>
      <w:szCs w:val="32"/>
      <w14:ligatures w14:val="standard"/>
    </w:rPr>
  </w:style>
  <w:style w:type="character" w:customStyle="1" w:styleId="Heading2Char">
    <w:name w:val="Heading 2 Char"/>
    <w:basedOn w:val="DefaultParagraphFont"/>
    <w:link w:val="Heading2"/>
    <w:uiPriority w:val="9"/>
    <w:rsid w:val="00B6641F"/>
    <w:rPr>
      <w:rFonts w:ascii="Microsoft Sans Serif" w:eastAsiaTheme="majorEastAsia" w:hAnsi="Microsoft Sans Serif" w:cstheme="majorBidi"/>
      <w:color w:val="2F5496" w:themeColor="accent1" w:themeShade="BF"/>
      <w:sz w:val="40"/>
      <w:szCs w:val="26"/>
      <w14:ligatures w14:val="standard"/>
    </w:rPr>
  </w:style>
  <w:style w:type="character" w:customStyle="1" w:styleId="Heading3Char">
    <w:name w:val="Heading 3 Char"/>
    <w:basedOn w:val="DefaultParagraphFont"/>
    <w:link w:val="Heading3"/>
    <w:uiPriority w:val="9"/>
    <w:rsid w:val="00B6641F"/>
    <w:rPr>
      <w:rFonts w:ascii="Microsoft Sans Serif" w:eastAsiaTheme="majorEastAsia" w:hAnsi="Microsoft Sans Serif" w:cstheme="majorBidi"/>
      <w:color w:val="1F3763" w:themeColor="accent1" w:themeShade="7F"/>
      <w:sz w:val="32"/>
      <w:szCs w:val="24"/>
      <w14:ligatures w14:val="standard"/>
    </w:rPr>
  </w:style>
  <w:style w:type="character" w:styleId="CommentReference">
    <w:name w:val="annotation reference"/>
    <w:basedOn w:val="DefaultParagraphFont"/>
    <w:uiPriority w:val="99"/>
    <w:semiHidden/>
    <w:unhideWhenUsed/>
    <w:rsid w:val="00B6641F"/>
    <w:rPr>
      <w:sz w:val="16"/>
      <w:szCs w:val="16"/>
    </w:rPr>
  </w:style>
  <w:style w:type="paragraph" w:styleId="CommentText">
    <w:name w:val="annotation text"/>
    <w:basedOn w:val="Normal"/>
    <w:link w:val="CommentTextChar"/>
    <w:uiPriority w:val="99"/>
    <w:unhideWhenUsed/>
    <w:rsid w:val="00B6641F"/>
    <w:pPr>
      <w:spacing w:line="240" w:lineRule="auto"/>
    </w:pPr>
    <w:rPr>
      <w:sz w:val="20"/>
      <w:szCs w:val="20"/>
    </w:rPr>
  </w:style>
  <w:style w:type="character" w:customStyle="1" w:styleId="CommentTextChar">
    <w:name w:val="Comment Text Char"/>
    <w:basedOn w:val="DefaultParagraphFont"/>
    <w:link w:val="CommentText"/>
    <w:uiPriority w:val="99"/>
    <w:rsid w:val="00B6641F"/>
    <w:rPr>
      <w:sz w:val="20"/>
      <w:szCs w:val="20"/>
    </w:rPr>
  </w:style>
  <w:style w:type="paragraph" w:styleId="CommentSubject">
    <w:name w:val="annotation subject"/>
    <w:basedOn w:val="CommentText"/>
    <w:next w:val="CommentText"/>
    <w:link w:val="CommentSubjectChar"/>
    <w:uiPriority w:val="99"/>
    <w:semiHidden/>
    <w:unhideWhenUsed/>
    <w:rsid w:val="00B6641F"/>
    <w:rPr>
      <w:b/>
      <w:bCs/>
    </w:rPr>
  </w:style>
  <w:style w:type="character" w:customStyle="1" w:styleId="CommentSubjectChar">
    <w:name w:val="Comment Subject Char"/>
    <w:basedOn w:val="CommentTextChar"/>
    <w:link w:val="CommentSubject"/>
    <w:uiPriority w:val="99"/>
    <w:semiHidden/>
    <w:rsid w:val="00B6641F"/>
    <w:rPr>
      <w:b/>
      <w:bCs/>
      <w:sz w:val="20"/>
      <w:szCs w:val="20"/>
    </w:rPr>
  </w:style>
  <w:style w:type="character" w:styleId="Hyperlink">
    <w:name w:val="Hyperlink"/>
    <w:basedOn w:val="DefaultParagraphFont"/>
    <w:uiPriority w:val="99"/>
    <w:unhideWhenUsed/>
    <w:rsid w:val="00EE70B9"/>
    <w:rPr>
      <w:color w:val="0563C1" w:themeColor="hyperlink"/>
      <w:u w:val="single"/>
    </w:rPr>
  </w:style>
  <w:style w:type="character" w:styleId="UnresolvedMention">
    <w:name w:val="Unresolved Mention"/>
    <w:basedOn w:val="DefaultParagraphFont"/>
    <w:uiPriority w:val="99"/>
    <w:semiHidden/>
    <w:unhideWhenUsed/>
    <w:rsid w:val="00EE70B9"/>
    <w:rPr>
      <w:color w:val="605E5C"/>
      <w:shd w:val="clear" w:color="auto" w:fill="E1DFDD"/>
    </w:rPr>
  </w:style>
  <w:style w:type="paragraph" w:styleId="Revision">
    <w:name w:val="Revision"/>
    <w:hidden/>
    <w:uiPriority w:val="99"/>
    <w:semiHidden/>
    <w:rsid w:val="007834A1"/>
    <w:pPr>
      <w:spacing w:after="0" w:line="240" w:lineRule="auto"/>
    </w:pPr>
    <w:rPr>
      <w:sz w:val="24"/>
    </w:rPr>
  </w:style>
  <w:style w:type="paragraph" w:styleId="Title">
    <w:name w:val="Title"/>
    <w:basedOn w:val="Normal"/>
    <w:next w:val="Normal"/>
    <w:link w:val="TitleChar"/>
    <w:uiPriority w:val="10"/>
    <w:qFormat/>
    <w:rsid w:val="00823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5B6"/>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235B6"/>
    <w:rPr>
      <w:rFonts w:eastAsiaTheme="minorEastAsia"/>
      <w:color w:val="5A5A5A" w:themeColor="text1" w:themeTint="A5"/>
      <w:spacing w:val="15"/>
    </w:rPr>
  </w:style>
  <w:style w:type="character" w:styleId="SubtleReference">
    <w:name w:val="Subtle Reference"/>
    <w:basedOn w:val="DefaultParagraphFont"/>
    <w:uiPriority w:val="31"/>
    <w:qFormat/>
    <w:rsid w:val="008235B6"/>
    <w:rPr>
      <w:smallCaps/>
      <w:color w:val="5A5A5A" w:themeColor="text1" w:themeTint="A5"/>
    </w:rPr>
  </w:style>
  <w:style w:type="table" w:styleId="TableGrid">
    <w:name w:val="Table Grid"/>
    <w:basedOn w:val="TableNormal"/>
    <w:uiPriority w:val="39"/>
    <w:rsid w:val="00EC5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057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B5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ormal0">
    <w:name w:val="Normal0"/>
    <w:basedOn w:val="Normal"/>
    <w:next w:val="Normal"/>
    <w:uiPriority w:val="1"/>
    <w:qFormat/>
    <w:rsid w:val="00926B2A"/>
    <w:rPr>
      <w:rFonts w:eastAsiaTheme="minorEastAsia"/>
    </w:rPr>
  </w:style>
  <w:style w:type="paragraph" w:styleId="NoSpacing">
    <w:name w:val="No Spacing"/>
    <w:uiPriority w:val="1"/>
    <w:qFormat/>
    <w:rsid w:val="00B87034"/>
    <w:pPr>
      <w:spacing w:after="0" w:line="240" w:lineRule="auto"/>
      <w:jc w:val="both"/>
    </w:pPr>
    <w:rPr>
      <w:rFonts w:ascii="Georgia" w:hAnsi="Georgia"/>
      <w:sz w:val="24"/>
      <w14:ligatures w14:val="standard"/>
    </w:rPr>
  </w:style>
  <w:style w:type="character" w:styleId="FollowedHyperlink">
    <w:name w:val="FollowedHyperlink"/>
    <w:basedOn w:val="DefaultParagraphFont"/>
    <w:uiPriority w:val="99"/>
    <w:semiHidden/>
    <w:unhideWhenUsed/>
    <w:rsid w:val="0045536F"/>
    <w:rPr>
      <w:color w:val="954F72" w:themeColor="followedHyperlink"/>
      <w:u w:val="single"/>
    </w:rPr>
  </w:style>
  <w:style w:type="paragraph" w:styleId="TOCHeading">
    <w:name w:val="TOC Heading"/>
    <w:basedOn w:val="Heading1"/>
    <w:next w:val="Normal"/>
    <w:uiPriority w:val="39"/>
    <w:unhideWhenUsed/>
    <w:qFormat/>
    <w:rsid w:val="00BF1968"/>
    <w:pPr>
      <w:numPr>
        <w:numId w:val="0"/>
      </w:numPr>
      <w:spacing w:line="259" w:lineRule="auto"/>
      <w:jc w:val="left"/>
      <w:outlineLvl w:val="9"/>
    </w:pPr>
    <w:rPr>
      <w:rFonts w:asciiTheme="majorHAnsi" w:hAnsiTheme="majorHAnsi"/>
      <w:b w:val="0"/>
      <w:sz w:val="32"/>
      <w14:ligatures w14:val="none"/>
    </w:rPr>
  </w:style>
  <w:style w:type="paragraph" w:styleId="TOC1">
    <w:name w:val="toc 1"/>
    <w:basedOn w:val="Normal"/>
    <w:next w:val="Normal"/>
    <w:autoRedefine/>
    <w:uiPriority w:val="39"/>
    <w:unhideWhenUsed/>
    <w:rsid w:val="00BF1968"/>
    <w:pPr>
      <w:spacing w:after="100"/>
    </w:pPr>
  </w:style>
  <w:style w:type="paragraph" w:styleId="TOC2">
    <w:name w:val="toc 2"/>
    <w:basedOn w:val="Normal"/>
    <w:next w:val="Normal"/>
    <w:autoRedefine/>
    <w:uiPriority w:val="39"/>
    <w:unhideWhenUsed/>
    <w:rsid w:val="00BF1968"/>
    <w:pPr>
      <w:spacing w:after="100"/>
      <w:ind w:left="240"/>
    </w:pPr>
  </w:style>
  <w:style w:type="paragraph" w:styleId="TOC3">
    <w:name w:val="toc 3"/>
    <w:basedOn w:val="Normal"/>
    <w:next w:val="Normal"/>
    <w:autoRedefine/>
    <w:uiPriority w:val="39"/>
    <w:unhideWhenUsed/>
    <w:rsid w:val="00BF1968"/>
    <w:pPr>
      <w:spacing w:after="100"/>
      <w:ind w:left="480"/>
    </w:pPr>
  </w:style>
  <w:style w:type="paragraph" w:styleId="NormalWeb">
    <w:name w:val="Normal (Web)"/>
    <w:basedOn w:val="Normal"/>
    <w:uiPriority w:val="99"/>
    <w:semiHidden/>
    <w:unhideWhenUsed/>
    <w:rsid w:val="001F48B6"/>
    <w:pPr>
      <w:spacing w:before="100" w:beforeAutospacing="1" w:after="100" w:afterAutospacing="1" w:line="240" w:lineRule="auto"/>
      <w:jc w:val="left"/>
    </w:pPr>
    <w:rPr>
      <w:rFonts w:ascii="Times New Roman" w:eastAsia="Times New Roman" w:hAnsi="Times New Roman" w:cs="Times New Roman"/>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cloudflare-ipfs.com/ipfs/bafykbzacea7dqh624ol4dil3oh3q2aecequ4dbzjxpkdadahdguds2bao2suq?filename=Elvis%20C.%20Towle%20Jr.%2C%20Bradford%20A.%20Foster%20-%20Software%20Engineering_%20A%20Methodical%20Approach-CRC%20Press%20%282021%29.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nationsonline.org/oneworld/country_code_list.ht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Colors" Target="diagrams/colors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BFB0B5-52E1-48B0-B395-C365FC18C256}"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0C1355AD-5054-4E77-A1A5-4585F13B05F8}">
      <dgm:prSet phldrT="[Text]"/>
      <dgm:spPr/>
      <dgm:t>
        <a:bodyPr/>
        <a:lstStyle/>
        <a:p>
          <a:pPr algn="ctr"/>
          <a:r>
            <a:rPr lang="en-US"/>
            <a:t>Relational Database</a:t>
          </a:r>
        </a:p>
      </dgm:t>
    </dgm:pt>
    <dgm:pt modelId="{04B1EC16-C3ED-440F-9BD2-A49C7B5FDC8D}" type="parTrans" cxnId="{913BA329-429D-45AB-8536-EF5AC53A4234}">
      <dgm:prSet/>
      <dgm:spPr/>
      <dgm:t>
        <a:bodyPr/>
        <a:lstStyle/>
        <a:p>
          <a:pPr algn="ctr"/>
          <a:endParaRPr lang="en-US"/>
        </a:p>
      </dgm:t>
    </dgm:pt>
    <dgm:pt modelId="{E2050F86-D711-4D16-B89B-61EBE694AC36}" type="sibTrans" cxnId="{913BA329-429D-45AB-8536-EF5AC53A4234}">
      <dgm:prSet/>
      <dgm:spPr/>
      <dgm:t>
        <a:bodyPr/>
        <a:lstStyle/>
        <a:p>
          <a:pPr algn="ctr"/>
          <a:endParaRPr lang="en-US"/>
        </a:p>
      </dgm:t>
    </dgm:pt>
    <dgm:pt modelId="{6DB5E436-E4C1-4B14-8F0E-3AAA30BBCD14}">
      <dgm:prSet phldrT="[Text]"/>
      <dgm:spPr/>
      <dgm:t>
        <a:bodyPr/>
        <a:lstStyle/>
        <a:p>
          <a:pPr algn="ctr"/>
          <a:r>
            <a:rPr lang="en-US" dirty="0"/>
            <a:t>Port Information Subsystem</a:t>
          </a:r>
        </a:p>
      </dgm:t>
    </dgm:pt>
    <dgm:pt modelId="{A484E4B7-6F1F-4933-990A-F1EC079DC2BA}" type="parTrans" cxnId="{A248109B-34AA-49A9-8A65-43ED49CE95FD}">
      <dgm:prSet>
        <dgm:style>
          <a:lnRef idx="0">
            <a:scrgbClr r="0" g="0" b="0"/>
          </a:lnRef>
          <a:fillRef idx="0">
            <a:scrgbClr r="0" g="0" b="0"/>
          </a:fillRef>
          <a:effectRef idx="0">
            <a:scrgbClr r="0" g="0" b="0"/>
          </a:effectRef>
          <a:fontRef idx="minor">
            <a:schemeClr val="tx1"/>
          </a:fontRef>
        </dgm:style>
      </dgm:prSet>
      <dgm:spPr>
        <a:ln w="28575" cap="flat" cmpd="sng" algn="ctr">
          <a:solidFill>
            <a:schemeClr val="accent1"/>
          </a:solidFill>
          <a:prstDash val="solid"/>
          <a:round/>
          <a:headEnd type="arrow" w="med" len="med"/>
          <a:tailEnd type="arrow" w="med" len="med"/>
        </a:ln>
      </dgm:spPr>
      <dgm:t>
        <a:bodyPr/>
        <a:lstStyle/>
        <a:p>
          <a:pPr algn="ctr"/>
          <a:endParaRPr lang="en-US"/>
        </a:p>
      </dgm:t>
    </dgm:pt>
    <dgm:pt modelId="{F477CA57-45D7-4B55-AAD4-55E1DFDAF717}" type="sibTrans" cxnId="{A248109B-34AA-49A9-8A65-43ED49CE95FD}">
      <dgm:prSet/>
      <dgm:spPr/>
      <dgm:t>
        <a:bodyPr/>
        <a:lstStyle/>
        <a:p>
          <a:pPr algn="ctr"/>
          <a:endParaRPr lang="en-US"/>
        </a:p>
      </dgm:t>
    </dgm:pt>
    <dgm:pt modelId="{3B5A3763-99DB-4610-A82F-BB122FFE1AE6}">
      <dgm:prSet phldrT="[Text]"/>
      <dgm:spPr/>
      <dgm:t>
        <a:bodyPr/>
        <a:lstStyle/>
        <a:p>
          <a:pPr algn="ctr"/>
          <a:r>
            <a:rPr lang="en-US"/>
            <a:t>Arrival/Departure Subsystem</a:t>
          </a:r>
        </a:p>
      </dgm:t>
    </dgm:pt>
    <dgm:pt modelId="{7A05B2E9-4E42-44C3-9D92-4F7AD740170C}" type="parTrans" cxnId="{DBF8451F-C655-4295-94B8-BA981E506E83}">
      <dgm:prSet>
        <dgm:style>
          <a:lnRef idx="0">
            <a:scrgbClr r="0" g="0" b="0"/>
          </a:lnRef>
          <a:fillRef idx="0">
            <a:scrgbClr r="0" g="0" b="0"/>
          </a:fillRef>
          <a:effectRef idx="0">
            <a:scrgbClr r="0" g="0" b="0"/>
          </a:effectRef>
          <a:fontRef idx="minor">
            <a:schemeClr val="tx1"/>
          </a:fontRef>
        </dgm:style>
      </dgm:prSet>
      <dgm:spPr>
        <a:ln w="28575" cap="flat" cmpd="sng" algn="ctr">
          <a:solidFill>
            <a:schemeClr val="accent1"/>
          </a:solidFill>
          <a:prstDash val="solid"/>
          <a:round/>
          <a:headEnd type="arrow" w="med" len="med"/>
          <a:tailEnd type="arrow" w="med" len="med"/>
        </a:ln>
      </dgm:spPr>
      <dgm:t>
        <a:bodyPr/>
        <a:lstStyle/>
        <a:p>
          <a:pPr algn="ctr"/>
          <a:endParaRPr lang="en-US"/>
        </a:p>
      </dgm:t>
    </dgm:pt>
    <dgm:pt modelId="{C3504307-2034-41DE-A5DD-A844FAFC7B99}" type="sibTrans" cxnId="{DBF8451F-C655-4295-94B8-BA981E506E83}">
      <dgm:prSet/>
      <dgm:spPr/>
      <dgm:t>
        <a:bodyPr/>
        <a:lstStyle/>
        <a:p>
          <a:pPr algn="ctr"/>
          <a:endParaRPr lang="en-US"/>
        </a:p>
      </dgm:t>
    </dgm:pt>
    <dgm:pt modelId="{22CEDC49-77DB-4A74-A0CD-FB364583BA28}">
      <dgm:prSet phldrT="[Text]"/>
      <dgm:spPr/>
      <dgm:t>
        <a:bodyPr/>
        <a:lstStyle/>
        <a:p>
          <a:pPr algn="ctr"/>
          <a:r>
            <a:rPr lang="en-US"/>
            <a:t>Aircraft &amp; Airline Subsystem</a:t>
          </a:r>
        </a:p>
      </dgm:t>
    </dgm:pt>
    <dgm:pt modelId="{27C99AD3-5409-4235-9A03-9238567C196F}" type="parTrans" cxnId="{04D26018-766F-4D85-AFBA-9D2D4B62B9B5}">
      <dgm:prSet>
        <dgm:style>
          <a:lnRef idx="0">
            <a:scrgbClr r="0" g="0" b="0"/>
          </a:lnRef>
          <a:fillRef idx="0">
            <a:scrgbClr r="0" g="0" b="0"/>
          </a:fillRef>
          <a:effectRef idx="0">
            <a:scrgbClr r="0" g="0" b="0"/>
          </a:effectRef>
          <a:fontRef idx="minor">
            <a:schemeClr val="tx1"/>
          </a:fontRef>
        </dgm:style>
      </dgm:prSet>
      <dgm:spPr>
        <a:ln w="28575" cap="flat" cmpd="sng" algn="ctr">
          <a:solidFill>
            <a:schemeClr val="accent1"/>
          </a:solidFill>
          <a:prstDash val="solid"/>
          <a:round/>
          <a:headEnd type="arrow" w="med" len="med"/>
          <a:tailEnd type="arrow" w="med" len="med"/>
        </a:ln>
      </dgm:spPr>
      <dgm:t>
        <a:bodyPr/>
        <a:lstStyle/>
        <a:p>
          <a:pPr algn="ctr"/>
          <a:endParaRPr lang="en-US"/>
        </a:p>
      </dgm:t>
    </dgm:pt>
    <dgm:pt modelId="{5862D337-8743-4103-AF60-9E9F64D060C9}" type="sibTrans" cxnId="{04D26018-766F-4D85-AFBA-9D2D4B62B9B5}">
      <dgm:prSet/>
      <dgm:spPr/>
      <dgm:t>
        <a:bodyPr/>
        <a:lstStyle/>
        <a:p>
          <a:pPr algn="ctr"/>
          <a:endParaRPr lang="en-US"/>
        </a:p>
      </dgm:t>
    </dgm:pt>
    <dgm:pt modelId="{5706F007-9A81-4A51-8B4E-AB739A09251F}" type="pres">
      <dgm:prSet presAssocID="{31BFB0B5-52E1-48B0-B395-C365FC18C256}" presName="Name0" presStyleCnt="0">
        <dgm:presLayoutVars>
          <dgm:chMax val="1"/>
          <dgm:chPref val="1"/>
          <dgm:dir/>
          <dgm:animOne val="branch"/>
          <dgm:animLvl val="lvl"/>
        </dgm:presLayoutVars>
      </dgm:prSet>
      <dgm:spPr/>
    </dgm:pt>
    <dgm:pt modelId="{1D68333D-A78B-416F-AB28-027DDDD6CB54}" type="pres">
      <dgm:prSet presAssocID="{0C1355AD-5054-4E77-A1A5-4585F13B05F8}" presName="singleCycle" presStyleCnt="0"/>
      <dgm:spPr/>
    </dgm:pt>
    <dgm:pt modelId="{E7491270-EBD0-45C5-80EF-3CC1BCF378C0}" type="pres">
      <dgm:prSet presAssocID="{0C1355AD-5054-4E77-A1A5-4585F13B05F8}" presName="singleCenter" presStyleLbl="node1" presStyleIdx="0" presStyleCnt="4" custLinFactNeighborX="2555" custLinFactNeighborY="18747">
        <dgm:presLayoutVars>
          <dgm:chMax val="7"/>
          <dgm:chPref val="7"/>
        </dgm:presLayoutVars>
      </dgm:prSet>
      <dgm:spPr/>
    </dgm:pt>
    <dgm:pt modelId="{365D2EF2-DEF6-41EE-B685-E88D8CEE7510}" type="pres">
      <dgm:prSet presAssocID="{A484E4B7-6F1F-4933-990A-F1EC079DC2BA}" presName="Name56" presStyleLbl="parChTrans1D2" presStyleIdx="0" presStyleCnt="3"/>
      <dgm:spPr/>
    </dgm:pt>
    <dgm:pt modelId="{B04A0A89-89FD-451E-B45D-64699901D7A9}" type="pres">
      <dgm:prSet presAssocID="{6DB5E436-E4C1-4B14-8F0E-3AAA30BBCD14}" presName="text0" presStyleLbl="node1" presStyleIdx="1" presStyleCnt="4" custScaleX="299100" custRadScaleRad="90563" custRadScaleInc="6159">
        <dgm:presLayoutVars>
          <dgm:bulletEnabled val="1"/>
        </dgm:presLayoutVars>
      </dgm:prSet>
      <dgm:spPr/>
    </dgm:pt>
    <dgm:pt modelId="{2E8E902B-F078-4D43-96F1-57E657A35A82}" type="pres">
      <dgm:prSet presAssocID="{7A05B2E9-4E42-44C3-9D92-4F7AD740170C}" presName="Name56" presStyleLbl="parChTrans1D2" presStyleIdx="1" presStyleCnt="3"/>
      <dgm:spPr/>
    </dgm:pt>
    <dgm:pt modelId="{2F8DA546-3C94-47B4-BBB6-0BA8A6C35A9B}" type="pres">
      <dgm:prSet presAssocID="{3B5A3763-99DB-4610-A82F-BB122FFE1AE6}" presName="text0" presStyleLbl="node1" presStyleIdx="2" presStyleCnt="4" custScaleX="290648" custRadScaleRad="167935" custRadScaleInc="-28552">
        <dgm:presLayoutVars>
          <dgm:bulletEnabled val="1"/>
        </dgm:presLayoutVars>
      </dgm:prSet>
      <dgm:spPr/>
    </dgm:pt>
    <dgm:pt modelId="{B5C9D8F7-574A-495D-B514-FFB671FBDCEA}" type="pres">
      <dgm:prSet presAssocID="{27C99AD3-5409-4235-9A03-9238567C196F}" presName="Name56" presStyleLbl="parChTrans1D2" presStyleIdx="2" presStyleCnt="3"/>
      <dgm:spPr/>
    </dgm:pt>
    <dgm:pt modelId="{F4F68766-48C6-476B-B6B7-1AF0A407C8A4}" type="pres">
      <dgm:prSet presAssocID="{22CEDC49-77DB-4A74-A0CD-FB364583BA28}" presName="text0" presStyleLbl="node1" presStyleIdx="3" presStyleCnt="4" custScaleX="263887" custRadScaleRad="155481" custRadScaleInc="26800">
        <dgm:presLayoutVars>
          <dgm:bulletEnabled val="1"/>
        </dgm:presLayoutVars>
      </dgm:prSet>
      <dgm:spPr/>
    </dgm:pt>
  </dgm:ptLst>
  <dgm:cxnLst>
    <dgm:cxn modelId="{04D26018-766F-4D85-AFBA-9D2D4B62B9B5}" srcId="{0C1355AD-5054-4E77-A1A5-4585F13B05F8}" destId="{22CEDC49-77DB-4A74-A0CD-FB364583BA28}" srcOrd="2" destOrd="0" parTransId="{27C99AD3-5409-4235-9A03-9238567C196F}" sibTransId="{5862D337-8743-4103-AF60-9E9F64D060C9}"/>
    <dgm:cxn modelId="{DBF8451F-C655-4295-94B8-BA981E506E83}" srcId="{0C1355AD-5054-4E77-A1A5-4585F13B05F8}" destId="{3B5A3763-99DB-4610-A82F-BB122FFE1AE6}" srcOrd="1" destOrd="0" parTransId="{7A05B2E9-4E42-44C3-9D92-4F7AD740170C}" sibTransId="{C3504307-2034-41DE-A5DD-A844FAFC7B99}"/>
    <dgm:cxn modelId="{913BA329-429D-45AB-8536-EF5AC53A4234}" srcId="{31BFB0B5-52E1-48B0-B395-C365FC18C256}" destId="{0C1355AD-5054-4E77-A1A5-4585F13B05F8}" srcOrd="0" destOrd="0" parTransId="{04B1EC16-C3ED-440F-9BD2-A49C7B5FDC8D}" sibTransId="{E2050F86-D711-4D16-B89B-61EBE694AC36}"/>
    <dgm:cxn modelId="{746F5D44-484D-4410-9B21-DD3733D67914}" type="presOf" srcId="{3B5A3763-99DB-4610-A82F-BB122FFE1AE6}" destId="{2F8DA546-3C94-47B4-BBB6-0BA8A6C35A9B}" srcOrd="0" destOrd="0" presId="urn:microsoft.com/office/officeart/2008/layout/RadialCluster"/>
    <dgm:cxn modelId="{F0664D6B-3380-4FC6-B939-2E82364E1AA5}" type="presOf" srcId="{A484E4B7-6F1F-4933-990A-F1EC079DC2BA}" destId="{365D2EF2-DEF6-41EE-B685-E88D8CEE7510}" srcOrd="0" destOrd="0" presId="urn:microsoft.com/office/officeart/2008/layout/RadialCluster"/>
    <dgm:cxn modelId="{17F5724F-5A48-420D-B2E6-6E347AB0D521}" type="presOf" srcId="{0C1355AD-5054-4E77-A1A5-4585F13B05F8}" destId="{E7491270-EBD0-45C5-80EF-3CC1BCF378C0}" srcOrd="0" destOrd="0" presId="urn:microsoft.com/office/officeart/2008/layout/RadialCluster"/>
    <dgm:cxn modelId="{3F3D4470-46F5-4CEC-8B90-62CDE7FBD269}" type="presOf" srcId="{27C99AD3-5409-4235-9A03-9238567C196F}" destId="{B5C9D8F7-574A-495D-B514-FFB671FBDCEA}" srcOrd="0" destOrd="0" presId="urn:microsoft.com/office/officeart/2008/layout/RadialCluster"/>
    <dgm:cxn modelId="{4EDCAB7E-1339-4C2D-BD31-5C33D311956E}" type="presOf" srcId="{7A05B2E9-4E42-44C3-9D92-4F7AD740170C}" destId="{2E8E902B-F078-4D43-96F1-57E657A35A82}" srcOrd="0" destOrd="0" presId="urn:microsoft.com/office/officeart/2008/layout/RadialCluster"/>
    <dgm:cxn modelId="{A248109B-34AA-49A9-8A65-43ED49CE95FD}" srcId="{0C1355AD-5054-4E77-A1A5-4585F13B05F8}" destId="{6DB5E436-E4C1-4B14-8F0E-3AAA30BBCD14}" srcOrd="0" destOrd="0" parTransId="{A484E4B7-6F1F-4933-990A-F1EC079DC2BA}" sibTransId="{F477CA57-45D7-4B55-AAD4-55E1DFDAF717}"/>
    <dgm:cxn modelId="{82E755A1-1C4C-44BD-874D-291553B69BFD}" type="presOf" srcId="{22CEDC49-77DB-4A74-A0CD-FB364583BA28}" destId="{F4F68766-48C6-476B-B6B7-1AF0A407C8A4}" srcOrd="0" destOrd="0" presId="urn:microsoft.com/office/officeart/2008/layout/RadialCluster"/>
    <dgm:cxn modelId="{409549BE-8031-476C-AF47-64674EEB15BB}" type="presOf" srcId="{6DB5E436-E4C1-4B14-8F0E-3AAA30BBCD14}" destId="{B04A0A89-89FD-451E-B45D-64699901D7A9}" srcOrd="0" destOrd="0" presId="urn:microsoft.com/office/officeart/2008/layout/RadialCluster"/>
    <dgm:cxn modelId="{ACFD3FEF-1A32-423D-9406-D7FEF94F1FCE}" type="presOf" srcId="{31BFB0B5-52E1-48B0-B395-C365FC18C256}" destId="{5706F007-9A81-4A51-8B4E-AB739A09251F}" srcOrd="0" destOrd="0" presId="urn:microsoft.com/office/officeart/2008/layout/RadialCluster"/>
    <dgm:cxn modelId="{40DD14ED-57EF-4DAF-91DC-1BD48A7B623D}" type="presParOf" srcId="{5706F007-9A81-4A51-8B4E-AB739A09251F}" destId="{1D68333D-A78B-416F-AB28-027DDDD6CB54}" srcOrd="0" destOrd="0" presId="urn:microsoft.com/office/officeart/2008/layout/RadialCluster"/>
    <dgm:cxn modelId="{AA62ED6D-078A-4919-9C4E-F8CD4EA25972}" type="presParOf" srcId="{1D68333D-A78B-416F-AB28-027DDDD6CB54}" destId="{E7491270-EBD0-45C5-80EF-3CC1BCF378C0}" srcOrd="0" destOrd="0" presId="urn:microsoft.com/office/officeart/2008/layout/RadialCluster"/>
    <dgm:cxn modelId="{44A2C704-A128-4899-B31A-D56B5B62FDC3}" type="presParOf" srcId="{1D68333D-A78B-416F-AB28-027DDDD6CB54}" destId="{365D2EF2-DEF6-41EE-B685-E88D8CEE7510}" srcOrd="1" destOrd="0" presId="urn:microsoft.com/office/officeart/2008/layout/RadialCluster"/>
    <dgm:cxn modelId="{CD2CF97E-103C-4975-8EE8-05CD419FAE22}" type="presParOf" srcId="{1D68333D-A78B-416F-AB28-027DDDD6CB54}" destId="{B04A0A89-89FD-451E-B45D-64699901D7A9}" srcOrd="2" destOrd="0" presId="urn:microsoft.com/office/officeart/2008/layout/RadialCluster"/>
    <dgm:cxn modelId="{7874B6DB-C78D-4D3B-ADD3-0CEEBF0346C5}" type="presParOf" srcId="{1D68333D-A78B-416F-AB28-027DDDD6CB54}" destId="{2E8E902B-F078-4D43-96F1-57E657A35A82}" srcOrd="3" destOrd="0" presId="urn:microsoft.com/office/officeart/2008/layout/RadialCluster"/>
    <dgm:cxn modelId="{8188EFE2-3EAA-4A7F-B0D3-7090F11CD9ED}" type="presParOf" srcId="{1D68333D-A78B-416F-AB28-027DDDD6CB54}" destId="{2F8DA546-3C94-47B4-BBB6-0BA8A6C35A9B}" srcOrd="4" destOrd="0" presId="urn:microsoft.com/office/officeart/2008/layout/RadialCluster"/>
    <dgm:cxn modelId="{A8355FE2-72AE-4267-B3A0-3CE415E21691}" type="presParOf" srcId="{1D68333D-A78B-416F-AB28-027DDDD6CB54}" destId="{B5C9D8F7-574A-495D-B514-FFB671FBDCEA}" srcOrd="5" destOrd="0" presId="urn:microsoft.com/office/officeart/2008/layout/RadialCluster"/>
    <dgm:cxn modelId="{263E2B5E-61E6-4979-B6DA-9AFAAA9B1B8D}" type="presParOf" srcId="{1D68333D-A78B-416F-AB28-027DDDD6CB54}" destId="{F4F68766-48C6-476B-B6B7-1AF0A407C8A4}" srcOrd="6"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491270-EBD0-45C5-80EF-3CC1BCF378C0}">
      <dsp:nvSpPr>
        <dsp:cNvPr id="0" name=""/>
        <dsp:cNvSpPr/>
      </dsp:nvSpPr>
      <dsp:spPr>
        <a:xfrm>
          <a:off x="2704019" y="1593521"/>
          <a:ext cx="749236" cy="74923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Relational Database</a:t>
          </a:r>
        </a:p>
      </dsp:txBody>
      <dsp:txXfrm>
        <a:off x="2740594" y="1630096"/>
        <a:ext cx="676086" cy="676086"/>
      </dsp:txXfrm>
    </dsp:sp>
    <dsp:sp modelId="{365D2EF2-DEF6-41EE-B685-E88D8CEE7510}">
      <dsp:nvSpPr>
        <dsp:cNvPr id="0" name=""/>
        <dsp:cNvSpPr/>
      </dsp:nvSpPr>
      <dsp:spPr>
        <a:xfrm rot="16219545">
          <a:off x="2659979" y="1170334"/>
          <a:ext cx="846388" cy="0"/>
        </a:xfrm>
        <a:custGeom>
          <a:avLst/>
          <a:gdLst/>
          <a:ahLst/>
          <a:cxnLst/>
          <a:rect l="0" t="0" r="0" b="0"/>
          <a:pathLst>
            <a:path>
              <a:moveTo>
                <a:pt x="0" y="0"/>
              </a:moveTo>
              <a:lnTo>
                <a:pt x="846388" y="0"/>
              </a:lnTo>
            </a:path>
          </a:pathLst>
        </a:custGeom>
        <a:noFill/>
        <a:ln w="28575" cap="flat" cmpd="sng" algn="ctr">
          <a:solidFill>
            <a:schemeClr val="accent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B04A0A89-89FD-451E-B45D-64699901D7A9}">
      <dsp:nvSpPr>
        <dsp:cNvPr id="0" name=""/>
        <dsp:cNvSpPr/>
      </dsp:nvSpPr>
      <dsp:spPr>
        <a:xfrm>
          <a:off x="2336283" y="245158"/>
          <a:ext cx="1501447" cy="5019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dirty="0"/>
            <a:t>Port Information Subsystem</a:t>
          </a:r>
        </a:p>
      </dsp:txBody>
      <dsp:txXfrm>
        <a:off x="2360788" y="269663"/>
        <a:ext cx="1452437" cy="452978"/>
      </dsp:txXfrm>
    </dsp:sp>
    <dsp:sp modelId="{2E8E902B-F078-4D43-96F1-57E657A35A82}">
      <dsp:nvSpPr>
        <dsp:cNvPr id="0" name=""/>
        <dsp:cNvSpPr/>
      </dsp:nvSpPr>
      <dsp:spPr>
        <a:xfrm rot="21598014">
          <a:off x="3453256" y="1967715"/>
          <a:ext cx="721708" cy="0"/>
        </a:xfrm>
        <a:custGeom>
          <a:avLst/>
          <a:gdLst/>
          <a:ahLst/>
          <a:cxnLst/>
          <a:rect l="0" t="0" r="0" b="0"/>
          <a:pathLst>
            <a:path>
              <a:moveTo>
                <a:pt x="0" y="0"/>
              </a:moveTo>
              <a:lnTo>
                <a:pt x="721708" y="0"/>
              </a:lnTo>
            </a:path>
          </a:pathLst>
        </a:custGeom>
        <a:noFill/>
        <a:ln w="28575" cap="flat" cmpd="sng" algn="ctr">
          <a:solidFill>
            <a:schemeClr val="accent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2F8DA546-3C94-47B4-BBB6-0BA8A6C35A9B}">
      <dsp:nvSpPr>
        <dsp:cNvPr id="0" name=""/>
        <dsp:cNvSpPr/>
      </dsp:nvSpPr>
      <dsp:spPr>
        <a:xfrm>
          <a:off x="4174964" y="1716090"/>
          <a:ext cx="1459019" cy="5019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Arrival/Departure Subsystem</a:t>
          </a:r>
        </a:p>
      </dsp:txBody>
      <dsp:txXfrm>
        <a:off x="4199469" y="1740595"/>
        <a:ext cx="1410009" cy="452978"/>
      </dsp:txXfrm>
    </dsp:sp>
    <dsp:sp modelId="{B5C9D8F7-574A-495D-B514-FFB671FBDCEA}">
      <dsp:nvSpPr>
        <dsp:cNvPr id="0" name=""/>
        <dsp:cNvSpPr/>
      </dsp:nvSpPr>
      <dsp:spPr>
        <a:xfrm rot="10801992">
          <a:off x="1944865" y="1967703"/>
          <a:ext cx="759153" cy="0"/>
        </a:xfrm>
        <a:custGeom>
          <a:avLst/>
          <a:gdLst/>
          <a:ahLst/>
          <a:cxnLst/>
          <a:rect l="0" t="0" r="0" b="0"/>
          <a:pathLst>
            <a:path>
              <a:moveTo>
                <a:pt x="0" y="0"/>
              </a:moveTo>
              <a:lnTo>
                <a:pt x="759153" y="0"/>
              </a:lnTo>
            </a:path>
          </a:pathLst>
        </a:custGeom>
        <a:noFill/>
        <a:ln w="28575" cap="flat" cmpd="sng" algn="ctr">
          <a:solidFill>
            <a:schemeClr val="accent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F4F68766-48C6-476B-B6B7-1AF0A407C8A4}">
      <dsp:nvSpPr>
        <dsp:cNvPr id="0" name=""/>
        <dsp:cNvSpPr/>
      </dsp:nvSpPr>
      <dsp:spPr>
        <a:xfrm>
          <a:off x="620183" y="1716104"/>
          <a:ext cx="1324682" cy="5019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Aircraft &amp; Airline Subsystem</a:t>
          </a:r>
        </a:p>
      </dsp:txBody>
      <dsp:txXfrm>
        <a:off x="644688" y="1740609"/>
        <a:ext cx="1275672" cy="45297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6920F-EB73-493A-8092-D47A26BD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15690</TotalTime>
  <Pages>34</Pages>
  <Words>5747</Words>
  <Characters>32759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Lavin</dc:creator>
  <cp:keywords/>
  <dc:description/>
  <cp:lastModifiedBy>Andrew Daur</cp:lastModifiedBy>
  <cp:revision>888</cp:revision>
  <cp:lastPrinted>2022-04-20T16:41:00Z</cp:lastPrinted>
  <dcterms:created xsi:type="dcterms:W3CDTF">2022-02-15T17:15:00Z</dcterms:created>
  <dcterms:modified xsi:type="dcterms:W3CDTF">2022-04-20T16:41:00Z</dcterms:modified>
</cp:coreProperties>
</file>